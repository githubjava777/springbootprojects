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619" w:rsidRDefault="00CF0619" w:rsidP="00CF0619">
      <w:pPr>
        <w:pStyle w:val="NormalWeb"/>
        <w:shd w:val="clear" w:color="auto" w:fill="FFFFFF"/>
        <w:jc w:val="both"/>
        <w:rPr>
          <w:rFonts w:ascii="Segoe UI" w:hAnsi="Segoe UI" w:cs="Segoe UI"/>
          <w:color w:val="333333"/>
          <w:sz w:val="72"/>
          <w:szCs w:val="72"/>
        </w:rPr>
      </w:pPr>
      <w:r w:rsidRPr="00363FA7">
        <w:rPr>
          <w:rFonts w:ascii="Segoe UI" w:hAnsi="Segoe UI" w:cs="Segoe UI"/>
          <w:color w:val="333333"/>
          <w:sz w:val="72"/>
          <w:szCs w:val="72"/>
        </w:rPr>
        <w:t>Java Collection FrameWork:</w:t>
      </w:r>
    </w:p>
    <w:p w:rsidR="00CF0619" w:rsidRDefault="00CF0619" w:rsidP="00CF0619">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rsidR="00CF0619" w:rsidRDefault="00CF0619" w:rsidP="00CF0619">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What is Collection framework</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rsidR="00CF0619" w:rsidRDefault="00CF0619" w:rsidP="00CF061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 i.e., classes</w:t>
      </w:r>
    </w:p>
    <w:p w:rsidR="00CF0619" w:rsidRDefault="00CF0619" w:rsidP="00CF061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Collection Framework</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 us see the hierarchy of Collection framework. The </w:t>
      </w:r>
      <w:r>
        <w:rPr>
          <w:rStyle w:val="Strong"/>
          <w:rFonts w:ascii="Segoe UI" w:hAnsi="Segoe UI" w:cs="Segoe UI"/>
          <w:color w:val="333333"/>
        </w:rPr>
        <w:t>java.util</w:t>
      </w:r>
      <w:r>
        <w:rPr>
          <w:rFonts w:ascii="Segoe UI" w:hAnsi="Segoe UI" w:cs="Segoe UI"/>
          <w:color w:val="333333"/>
        </w:rPr>
        <w:t> package contains all the </w:t>
      </w:r>
      <w:hyperlink r:id="rId6" w:history="1">
        <w:r>
          <w:rPr>
            <w:rStyle w:val="Hyperlink"/>
            <w:rFonts w:ascii="Segoe UI" w:hAnsi="Segoe UI" w:cs="Segoe UI"/>
            <w:color w:val="008000"/>
          </w:rPr>
          <w:t>classes</w:t>
        </w:r>
      </w:hyperlink>
      <w:r>
        <w:rPr>
          <w:rFonts w:ascii="Segoe UI" w:hAnsi="Segoe UI" w:cs="Segoe UI"/>
          <w:color w:val="333333"/>
        </w:rPr>
        <w:t> and </w:t>
      </w:r>
      <w:hyperlink r:id="rId7" w:history="1">
        <w:r>
          <w:rPr>
            <w:rStyle w:val="Hyperlink"/>
            <w:rFonts w:ascii="Segoe UI" w:hAnsi="Segoe UI" w:cs="Segoe UI"/>
            <w:color w:val="008000"/>
          </w:rPr>
          <w:t>interfaces</w:t>
        </w:r>
      </w:hyperlink>
      <w:r>
        <w:rPr>
          <w:rFonts w:ascii="Segoe UI" w:hAnsi="Segoe UI" w:cs="Segoe UI"/>
          <w:color w:val="333333"/>
        </w:rPr>
        <w:t> for the Collection framework.</w:t>
      </w:r>
    </w:p>
    <w:p w:rsidR="00CF0619" w:rsidRDefault="00CF0619" w:rsidP="00CF0619">
      <w:pPr>
        <w:pStyle w:val="NormalWeb"/>
        <w:shd w:val="clear" w:color="auto" w:fill="FFFFFF"/>
        <w:jc w:val="both"/>
        <w:rPr>
          <w:rFonts w:ascii="Segoe UI" w:hAnsi="Segoe UI" w:cs="Segoe UI"/>
          <w:color w:val="333333"/>
        </w:rPr>
      </w:pPr>
      <w:r>
        <w:rPr>
          <w:noProof/>
        </w:rPr>
        <w:drawing>
          <wp:inline distT="0" distB="0" distL="0" distR="0" wp14:anchorId="10F2EB3C" wp14:editId="52372268">
            <wp:extent cx="5731510" cy="4801387"/>
            <wp:effectExtent l="0" t="0" r="2540" b="0"/>
            <wp:docPr id="29" name="Picture 29"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ierarchy of Java Collection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01387"/>
                    </a:xfrm>
                    <a:prstGeom prst="rect">
                      <a:avLst/>
                    </a:prstGeom>
                    <a:noFill/>
                    <a:ln>
                      <a:noFill/>
                    </a:ln>
                  </pic:spPr>
                </pic:pic>
              </a:graphicData>
            </a:graphic>
          </wp:inline>
        </w:drawing>
      </w:r>
    </w:p>
    <w:p w:rsidR="00CF0619" w:rsidRDefault="00CF0619" w:rsidP="00CF0619">
      <w:pPr>
        <w:pStyle w:val="NormalWeb"/>
        <w:shd w:val="clear" w:color="auto" w:fill="FFFFFF"/>
        <w:jc w:val="both"/>
        <w:rPr>
          <w:rFonts w:ascii="Segoe UI" w:hAnsi="Segoe UI" w:cs="Segoe UI"/>
          <w:color w:val="333333"/>
        </w:rPr>
      </w:pPr>
    </w:p>
    <w:p w:rsidR="00CF0619" w:rsidRDefault="00CF0619" w:rsidP="00CF061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There are many methods declared in the Collection interface. They are as follows:</w:t>
      </w:r>
    </w:p>
    <w:tbl>
      <w:tblPr>
        <w:tblW w:w="11099" w:type="dxa"/>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34"/>
        <w:gridCol w:w="6224"/>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insert an element in this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insert the specified collection elements in the invoking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delete an element from the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delete all the elements of the specified collection from the invoking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delete all the elements of the collection that satisfy the specified predicate.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delete all the elements of invoking collection except the specified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total number of elements in the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removes the total number of elements from the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search an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search the specified collection in the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an iterator.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converts collection into array.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converts collection into array. Here, the runtime type of the returned array is that of the specified array.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checks if collection is empty.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possibly parallel Stream with the collection as its source.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sequential Stream with the collection as its source.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generates a Spliterator over the specified elements in the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matches two collections.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hash code number of the collection.</w:t>
            </w:r>
          </w:p>
        </w:tc>
      </w:tr>
    </w:tbl>
    <w:p w:rsidR="00CF0619" w:rsidRDefault="00CF0619" w:rsidP="00CF0619">
      <w:pPr>
        <w:pStyle w:val="NormalWeb"/>
        <w:shd w:val="clear" w:color="auto" w:fill="FFFFFF"/>
        <w:jc w:val="both"/>
        <w:rPr>
          <w:rFonts w:ascii="Segoe UI" w:hAnsi="Segoe UI" w:cs="Segoe UI"/>
          <w:color w:val="333333"/>
        </w:rPr>
      </w:pPr>
    </w:p>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List Interface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List interface is implemented by the classes ArrayList, LinkedList, Vector, and Stack.</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To instantiate the List interface, we must use :</w:t>
      </w:r>
    </w:p>
    <w:p w:rsidR="00CF0619" w:rsidRDefault="00CF0619" w:rsidP="00CF0619">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rsidR="00CF0619" w:rsidRDefault="00CF0619" w:rsidP="00CF0619">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  </w:t>
      </w:r>
    </w:p>
    <w:p w:rsidR="00CF0619" w:rsidRDefault="00CF0619" w:rsidP="00CF0619">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  </w:t>
      </w:r>
    </w:p>
    <w:p w:rsidR="00CF0619" w:rsidRDefault="00CF0619" w:rsidP="00CF0619">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lastRenderedPageBreak/>
        <w:t>There are various methods in List interface that can be used to insert, delete, and access the elements from the list.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classes that implement the List interface are given below.</w:t>
      </w:r>
    </w:p>
    <w:p w:rsidR="00CF0619" w:rsidRDefault="00CF0619" w:rsidP="00CF0619">
      <w:pPr>
        <w:rPr>
          <w:rFonts w:ascii="Times New Roman" w:hAnsi="Times New Roman" w:cs="Times New Roman"/>
        </w:rPr>
      </w:pPr>
      <w:r>
        <w:pict>
          <v:rect id="_x0000_i1025" style="width:0;height:.75pt" o:hralign="left" o:hrstd="t" o:hrnoshade="t" o:hr="t" fillcolor="#d4d4d4" stroked="f"/>
        </w:pict>
      </w:r>
    </w:p>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ArrayList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CF0619" w:rsidRDefault="00CF0619" w:rsidP="00CF0619">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rsidR="00CF0619" w:rsidRDefault="00CF0619" w:rsidP="00CF0619">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w:t>
      </w: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itr=list.iterator();  </w:t>
      </w:r>
    </w:p>
    <w:p w:rsidR="00CF0619" w:rsidRDefault="00CF0619" w:rsidP="00CF0619">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ArrayList</w:t>
      </w:r>
    </w:p>
    <w:p w:rsidR="00CF0619" w:rsidRDefault="00CF0619" w:rsidP="00CF0619">
      <w:pPr>
        <w:rPr>
          <w:rFonts w:ascii="Times New Roman" w:hAnsi="Times New Roman" w:cs="Times New Roman"/>
          <w:sz w:val="24"/>
          <w:szCs w:val="24"/>
        </w:rPr>
      </w:pPr>
      <w:r>
        <w:rPr>
          <w:noProof/>
          <w:lang w:eastAsia="en-IN"/>
        </w:rPr>
        <w:lastRenderedPageBreak/>
        <w:drawing>
          <wp:inline distT="0" distB="0" distL="0" distR="0" wp14:anchorId="13991D10" wp14:editId="73FCA9EE">
            <wp:extent cx="1535430" cy="3459480"/>
            <wp:effectExtent l="0" t="0" r="7620" b="7620"/>
            <wp:docPr id="30" name="Picture 30"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ArrayList class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430" cy="3459480"/>
                    </a:xfrm>
                    <a:prstGeom prst="rect">
                      <a:avLst/>
                    </a:prstGeom>
                    <a:noFill/>
                    <a:ln>
                      <a:noFill/>
                    </a:ln>
                  </pic:spPr>
                </pic:pic>
              </a:graphicData>
            </a:graphic>
          </wp:inline>
        </w:drawing>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ArrayList</w:t>
      </w:r>
      <w:r>
        <w:rPr>
          <w:rFonts w:ascii="Segoe UI" w:hAnsi="Segoe UI" w:cs="Segoe UI"/>
          <w:color w:val="333333"/>
        </w:rPr>
        <w:t> class uses a </w:t>
      </w:r>
      <w:r>
        <w:rPr>
          <w:rStyle w:val="Emphasis"/>
          <w:rFonts w:ascii="Segoe UI" w:hAnsi="Segoe UI" w:cs="Segoe UI"/>
          <w:color w:val="333333"/>
        </w:rPr>
        <w:t>dynamic </w:t>
      </w:r>
      <w:hyperlink r:id="rId10" w:history="1">
        <w:r>
          <w:rPr>
            <w:rStyle w:val="Hyperlink"/>
            <w:rFonts w:ascii="Segoe UI" w:hAnsi="Segoe UI" w:cs="Segoe UI"/>
            <w:i/>
            <w:iCs/>
            <w:color w:val="008000"/>
          </w:rPr>
          <w:t>array</w:t>
        </w:r>
      </w:hyperlink>
      <w:r>
        <w:rPr>
          <w:rFonts w:ascii="Segoe UI" w:hAnsi="Segoe UI" w:cs="Segoe UI"/>
          <w:color w:val="333333"/>
        </w:rPr>
        <w:t> for storing the elements. It is like an array, but there is </w:t>
      </w:r>
      <w:r>
        <w:rPr>
          <w:rStyle w:val="Emphasis"/>
          <w:rFonts w:ascii="Segoe UI" w:hAnsi="Segoe UI" w:cs="Segoe UI"/>
          <w:color w:val="333333"/>
        </w:rPr>
        <w:t>no size limit</w:t>
      </w:r>
      <w:r>
        <w:rPr>
          <w:rFonts w:ascii="Segoe UI" w:hAnsi="Segoe UI" w:cs="Segoe UI"/>
          <w:color w:val="333333"/>
        </w:rPr>
        <w:t>. We can add or remove elements anytime. So, it is much more flexible than the traditional array. It is found in the </w:t>
      </w:r>
      <w:r>
        <w:rPr>
          <w:rStyle w:val="Emphasis"/>
          <w:rFonts w:ascii="Segoe UI" w:hAnsi="Segoe UI" w:cs="Segoe UI"/>
          <w:color w:val="333333"/>
        </w:rPr>
        <w:t>java.util</w:t>
      </w:r>
      <w:r>
        <w:rPr>
          <w:rFonts w:ascii="Segoe UI" w:hAnsi="Segoe UI" w:cs="Segoe UI"/>
          <w:color w:val="333333"/>
        </w:rPr>
        <w:t> package. It is like the Vector in C++.</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ArrayList in Java can have the duplicate elements also. It implements the List interface so we can use all the methods of List interface here. The ArrayList maintains the insertion order internally.</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It inherits the AbstractList class and implements </w:t>
      </w:r>
      <w:hyperlink r:id="rId11" w:history="1">
        <w:r>
          <w:rPr>
            <w:rStyle w:val="Hyperlink"/>
            <w:rFonts w:ascii="Segoe UI" w:hAnsi="Segoe UI" w:cs="Segoe UI"/>
            <w:color w:val="008000"/>
          </w:rPr>
          <w:t>List interface</w:t>
        </w:r>
      </w:hyperlink>
      <w:r>
        <w:rPr>
          <w:rFonts w:ascii="Segoe UI" w:hAnsi="Segoe UI" w:cs="Segoe UI"/>
          <w:color w:val="333333"/>
        </w:rPr>
        <w: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important points about Java ArrayList class are:</w:t>
      </w:r>
    </w:p>
    <w:p w:rsidR="00CF0619" w:rsidRDefault="00CF0619" w:rsidP="00CF061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can contain duplicate elements.</w:t>
      </w:r>
    </w:p>
    <w:p w:rsidR="00CF0619" w:rsidRDefault="00CF0619" w:rsidP="00CF061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maintains insertion order.</w:t>
      </w:r>
    </w:p>
    <w:p w:rsidR="00CF0619" w:rsidRDefault="00CF0619" w:rsidP="00CF061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is non </w:t>
      </w:r>
      <w:hyperlink r:id="rId12" w:history="1">
        <w:r>
          <w:rPr>
            <w:rStyle w:val="Hyperlink"/>
            <w:rFonts w:ascii="Segoe UI" w:hAnsi="Segoe UI" w:cs="Segoe UI"/>
            <w:color w:val="008000"/>
          </w:rPr>
          <w:t>synchronized</w:t>
        </w:r>
      </w:hyperlink>
      <w:r>
        <w:rPr>
          <w:rFonts w:ascii="Segoe UI" w:hAnsi="Segoe UI" w:cs="Segoe UI"/>
          <w:color w:val="000000"/>
        </w:rPr>
        <w:t>.</w:t>
      </w:r>
    </w:p>
    <w:p w:rsidR="00CF0619" w:rsidRDefault="00CF0619" w:rsidP="00CF061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allows random access because array works at the index basis.</w:t>
      </w:r>
    </w:p>
    <w:p w:rsidR="00CF0619" w:rsidRDefault="00CF0619" w:rsidP="00CF061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ArrayList, manipulation is little bit slower than the LinkedList in Java because a lot of shifting needs to occur if any element is removed from the array list.</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ArrayList class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lastRenderedPageBreak/>
        <w:t>As shown in the above diagram, Java ArrayList class extends AbstractList class which implements List interface. The List interface extends the </w:t>
      </w:r>
      <w:hyperlink r:id="rId13" w:history="1">
        <w:r>
          <w:rPr>
            <w:rStyle w:val="Hyperlink"/>
            <w:rFonts w:ascii="Segoe UI" w:hAnsi="Segoe UI" w:cs="Segoe UI"/>
            <w:color w:val="008000"/>
          </w:rPr>
          <w:t>Collection</w:t>
        </w:r>
      </w:hyperlink>
      <w:r>
        <w:rPr>
          <w:rFonts w:ascii="Segoe UI" w:hAnsi="Segoe UI" w:cs="Segoe UI"/>
          <w:color w:val="333333"/>
        </w:rPr>
        <w:t> and Iterable interfaces in hierarchical order.</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ArrayList class declaration</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java.util.ArrayList class.</w:t>
      </w:r>
    </w:p>
    <w:p w:rsidR="00CF0619" w:rsidRDefault="00CF0619" w:rsidP="00CF0619">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RandomAccess, Cloneable, Serializable  </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Constructors of ArrayList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63"/>
        <w:gridCol w:w="7536"/>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ArrayList()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build an empty array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ArrayList(Collection&lt;?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build an array list that is initialized with the elements of the collection c.</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ArrayList(int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build an array list that has the specified initial capacity.</w:t>
            </w:r>
          </w:p>
        </w:tc>
      </w:tr>
    </w:tbl>
    <w:p w:rsidR="00CF0619" w:rsidRDefault="00CF0619" w:rsidP="00CF0619">
      <w:pPr>
        <w:rPr>
          <w:rFonts w:ascii="Times New Roman" w:hAnsi="Times New Roman" w:cs="Times New Roman"/>
          <w:sz w:val="24"/>
          <w:szCs w:val="24"/>
        </w:rPr>
      </w:pPr>
      <w:r>
        <w:pict>
          <v:rect id="_x0000_i1042"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ArrayList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794"/>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w:t>
            </w:r>
            <w:hyperlink r:id="rId14" w:history="1">
              <w:r>
                <w:rPr>
                  <w:rStyle w:val="Hyperlink"/>
                  <w:rFonts w:ascii="Segoe UI" w:hAnsi="Segoe UI" w:cs="Segoe UI"/>
                  <w:color w:val="008000"/>
                </w:rPr>
                <w:t>add</w:t>
              </w:r>
            </w:hyperlink>
            <w:r>
              <w:rPr>
                <w:rFonts w:ascii="Segoe UI" w:hAnsi="Segoe UI" w:cs="Segoe UI"/>
                <w:color w:val="333333"/>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insert the specified element at the specified position in a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w:t>
            </w:r>
            <w:hyperlink r:id="rId15" w:history="1">
              <w:r>
                <w:rPr>
                  <w:rStyle w:val="Hyperlink"/>
                  <w:rFonts w:ascii="Segoe UI" w:hAnsi="Segoe UI" w:cs="Segoe UI"/>
                  <w:color w:val="008000"/>
                </w:rPr>
                <w:t>add</w:t>
              </w:r>
            </w:hyperlink>
            <w:r>
              <w:rPr>
                <w:rFonts w:ascii="Segoe UI" w:hAnsi="Segoe UI" w:cs="Segoe UI"/>
                <w:color w:val="333333"/>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append the specified element at the end of a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w:t>
            </w:r>
            <w:hyperlink r:id="rId16" w:history="1">
              <w:r>
                <w:rPr>
                  <w:rStyle w:val="Hyperlink"/>
                  <w:rFonts w:ascii="Segoe UI" w:hAnsi="Segoe UI" w:cs="Segoe UI"/>
                  <w:color w:val="008000"/>
                </w:rPr>
                <w:t>addAll</w:t>
              </w:r>
            </w:hyperlink>
            <w:r>
              <w:rPr>
                <w:rFonts w:ascii="Segoe UI" w:hAnsi="Segoe UI" w:cs="Segoe UI"/>
                <w:color w:val="333333"/>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append all of the elements in the specified collection to the end of this list, in the order that they are returned by the specified collection's iterator.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boolean </w:t>
            </w:r>
            <w:hyperlink r:id="rId17" w:history="1">
              <w:r>
                <w:rPr>
                  <w:rStyle w:val="Hyperlink"/>
                  <w:rFonts w:ascii="Segoe UI" w:hAnsi="Segoe UI" w:cs="Segoe UI"/>
                  <w:color w:val="008000"/>
                </w:rPr>
                <w:t>addAll</w:t>
              </w:r>
            </w:hyperlink>
            <w:r>
              <w:rPr>
                <w:rFonts w:ascii="Segoe UI" w:hAnsi="Segoe UI" w:cs="Segoe UI"/>
                <w:color w:val="333333"/>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append all the elements in the specified collection, starting at the specified position of the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w:t>
            </w:r>
            <w:hyperlink r:id="rId18" w:history="1">
              <w:r>
                <w:rPr>
                  <w:rStyle w:val="Hyperlink"/>
                  <w:rFonts w:ascii="Segoe UI" w:hAnsi="Segoe UI" w:cs="Segoe UI"/>
                  <w:color w:val="008000"/>
                </w:rPr>
                <w:t>clear</w:t>
              </w:r>
            </w:hyperlink>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all of the elements from this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ensureCapacity(int requiredCapacity)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enhance the capacity of an ArrayList instance.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get(int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fetch the element from the particular position of the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true if the list is empty, otherwise false.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19" w:history="1">
              <w:r>
                <w:rPr>
                  <w:rStyle w:val="Hyperlink"/>
                  <w:rFonts w:ascii="Segoe UI" w:hAnsi="Segoe UI" w:cs="Segoe UI"/>
                  <w:color w:val="008000"/>
                </w:rPr>
                <w: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20" w:history="1">
              <w:r>
                <w:rPr>
                  <w:rStyle w:val="Hyperlink"/>
                  <w:rFonts w:ascii="Segoe UI" w:hAnsi="Segoe UI" w:cs="Segoe UI"/>
                  <w:color w:val="008000"/>
                </w:rPr>
                <w:t>listIterator()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int lastIndexOf(Object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 the index in this list of the last occurrence of the specified element, or -1 if the list does not contain this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 an array containing all of the elements in this list in the correct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 an array containing all of the elements in this list in the correct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 a shallow copy of an ArrayList.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true if the list contains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int 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 the index in this list of the first occurrence of the specified element, or -1 if the List does not contain this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remove(int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the element present at the specified position in the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boolean </w:t>
            </w:r>
            <w:hyperlink r:id="rId21" w:history="1">
              <w:r>
                <w:rPr>
                  <w:rStyle w:val="Hyperlink"/>
                  <w:rFonts w:ascii="Segoe UI" w:hAnsi="Segoe UI" w:cs="Segoe UI"/>
                  <w:color w:val="008000"/>
                </w:rPr>
                <w:t>remove</w:t>
              </w:r>
            </w:hyperlink>
            <w:r>
              <w:rPr>
                <w:rFonts w:ascii="Segoe UI" w:hAnsi="Segoe UI" w:cs="Segoe UI"/>
                <w:color w:val="333333"/>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the first occurrence of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w:t>
            </w:r>
            <w:hyperlink r:id="rId22" w:history="1">
              <w:r>
                <w:rPr>
                  <w:rStyle w:val="Hyperlink"/>
                  <w:rFonts w:ascii="Segoe UI" w:hAnsi="Segoe UI" w:cs="Segoe UI"/>
                  <w:color w:val="008000"/>
                </w:rPr>
                <w:t>removeAll</w:t>
              </w:r>
            </w:hyperlink>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all the elements from the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all the elements from the list that satisfies the given predicate.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protected void </w:t>
            </w:r>
            <w:hyperlink r:id="rId23" w:history="1">
              <w:r>
                <w:rPr>
                  <w:rStyle w:val="Hyperlink"/>
                  <w:rFonts w:ascii="Segoe UI" w:hAnsi="Segoe UI" w:cs="Segoe UI"/>
                  <w:color w:val="008000"/>
                </w:rPr>
                <w:t>removeRange</w:t>
              </w:r>
            </w:hyperlink>
            <w:r>
              <w:rPr>
                <w:rFonts w:ascii="Segoe UI" w:hAnsi="Segoe UI" w:cs="Segoe UI"/>
                <w:color w:val="333333"/>
              </w:rPr>
              <w:t>(int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all the elements lies within the given range.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replaceAll(UnaryOperator&lt;E&gt;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replace all the elements from the list with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w:t>
            </w:r>
            <w:hyperlink r:id="rId24" w:history="1">
              <w:r>
                <w:rPr>
                  <w:rStyle w:val="Hyperlink"/>
                  <w:rFonts w:ascii="Segoe UI" w:hAnsi="Segoe UI" w:cs="Segoe UI"/>
                  <w:color w:val="008000"/>
                </w:rPr>
                <w:t>retainAll</w:t>
              </w:r>
            </w:hyperlink>
            <w:r>
              <w:rPr>
                <w:rFonts w:ascii="Segoe UI" w:hAnsi="Segoe UI" w:cs="Segoe UI"/>
                <w:color w:val="333333"/>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retain all the elements in the list that are present in the specified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set(int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replace the specified element in the list, present at the specified position.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sort(Comparator&lt;?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sort the elements of the list on the basis of specified comparator.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create spliterator over the elements in a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List&lt;E&gt; subList(int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fetch all the elements lies within the given range.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 the number of elements present in the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trimToSize()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trim the capacity of this ArrayList instance to be the list's current size.</w:t>
            </w:r>
          </w:p>
        </w:tc>
      </w:tr>
    </w:tbl>
    <w:p w:rsidR="00CF0619" w:rsidRDefault="00CF0619" w:rsidP="00CF061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Non-generic Vs. Generic Collection</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Java collection framework was non-generic before JDK 1.5. Since 1.5, it is generic.</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lastRenderedPageBreak/>
        <w:t>Java new generic collection allows you to have only one type of object in a collection. Now it is type safe so typecasting is not required at runtime.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the old non-generic example of creating java collection.</w:t>
      </w:r>
    </w:p>
    <w:p w:rsidR="00CF0619" w:rsidRDefault="00CF0619" w:rsidP="00CF0619">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w:t>
      </w:r>
      <w:r>
        <w:rPr>
          <w:rStyle w:val="comment"/>
          <w:rFonts w:ascii="Segoe UI" w:hAnsi="Segoe UI" w:cs="Segoe UI"/>
          <w:color w:val="008200"/>
          <w:bdr w:val="none" w:sz="0" w:space="0" w:color="auto" w:frame="1"/>
        </w:rPr>
        <w:t>//creating old non-generic arraylist</w:t>
      </w: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the new generic example of creating java collection.</w:t>
      </w:r>
    </w:p>
    <w:p w:rsidR="00CF0619" w:rsidRDefault="00CF0619" w:rsidP="00CF0619">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new generic arraylist</w:t>
      </w: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In a generic collection, we specify the type in angular braces. Now ArrayList is forced to have the only specified type of objects in it. If you try to add another type of object, it gives </w:t>
      </w:r>
      <w:r>
        <w:rPr>
          <w:rFonts w:ascii="Segoe UI" w:hAnsi="Segoe UI" w:cs="Segoe UI"/>
          <w:i/>
          <w:iCs/>
          <w:color w:val="333333"/>
        </w:rPr>
        <w:t>compile time error</w:t>
      </w:r>
      <w:r>
        <w:rPr>
          <w:rFonts w:ascii="Segoe UI" w:hAnsi="Segoe UI" w:cs="Segoe UI"/>
          <w:color w:val="333333"/>
        </w:rPr>
        <w: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For more information on Java generics, click here </w:t>
      </w:r>
      <w:hyperlink r:id="rId25" w:history="1">
        <w:r>
          <w:rPr>
            <w:rStyle w:val="Hyperlink"/>
            <w:rFonts w:ascii="Segoe UI" w:hAnsi="Segoe UI" w:cs="Segoe UI"/>
            <w:color w:val="008000"/>
          </w:rPr>
          <w:t>Java Generics Tutorial</w:t>
        </w:r>
      </w:hyperlink>
      <w:r>
        <w:rPr>
          <w:rFonts w:ascii="Segoe UI" w:hAnsi="Segoe UI" w:cs="Segoe UI"/>
          <w:color w:val="333333"/>
        </w:rPr>
        <w:t>.</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ArrayList Example</w:t>
      </w:r>
    </w:p>
    <w:p w:rsidR="00CF0619" w:rsidRDefault="00CF0619" w:rsidP="00CF0619">
      <w:pPr>
        <w:numPr>
          <w:ilvl w:val="0"/>
          <w:numId w:val="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arraylist object </w:t>
      </w:r>
      <w:r>
        <w:rPr>
          <w:rFonts w:ascii="Segoe UI" w:hAnsi="Segoe UI" w:cs="Segoe UI"/>
          <w:color w:val="000000"/>
          <w:bdr w:val="none" w:sz="0" w:space="0" w:color="auto" w:frame="1"/>
        </w:rPr>
        <w:t>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hyperlink r:id="rId26"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[Mango, Apple, Banana, Grapes]</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Iterating ArrayList using Iterator</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an example to traverse ArrayList elements using the Iterator interface.</w:t>
      </w:r>
    </w:p>
    <w:p w:rsidR="00CF0619" w:rsidRDefault="00CF0619" w:rsidP="00CF06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ArrayListExample2{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itr=list.iterator();</w:t>
      </w:r>
      <w:r>
        <w:rPr>
          <w:rStyle w:val="comment"/>
          <w:rFonts w:ascii="Segoe UI" w:hAnsi="Segoe UI" w:cs="Segoe UI"/>
          <w:color w:val="008200"/>
          <w:bdr w:val="none" w:sz="0" w:space="0" w:color="auto" w:frame="1"/>
        </w:rPr>
        <w:t>//getting the Iterator</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w:t>
      </w:r>
      <w:r>
        <w:rPr>
          <w:rStyle w:val="comment"/>
          <w:rFonts w:ascii="Segoe UI" w:hAnsi="Segoe UI" w:cs="Segoe UI"/>
          <w:color w:val="008200"/>
          <w:bdr w:val="none" w:sz="0" w:space="0" w:color="auto" w:frame="1"/>
        </w:rPr>
        <w:t>//check if iterator has the elements</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w:t>
      </w:r>
      <w:r>
        <w:rPr>
          <w:rStyle w:val="comment"/>
          <w:rFonts w:ascii="Segoe UI" w:hAnsi="Segoe UI" w:cs="Segoe UI"/>
          <w:color w:val="008200"/>
          <w:bdr w:val="none" w:sz="0" w:space="0" w:color="auto" w:frame="1"/>
        </w:rPr>
        <w:t>//printing the element and move to next</w:t>
      </w:r>
      <w:r>
        <w:rPr>
          <w:rFonts w:ascii="Segoe UI" w:hAnsi="Segoe UI" w:cs="Segoe UI"/>
          <w:color w:val="000000"/>
          <w:bdr w:val="none" w:sz="0" w:space="0" w:color="auto" w:frame="1"/>
        </w:rPr>
        <w:t>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hyperlink r:id="rId27"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Mango</w:t>
      </w:r>
    </w:p>
    <w:p w:rsidR="00CF0619" w:rsidRDefault="00CF0619" w:rsidP="00CF0619">
      <w:pPr>
        <w:pStyle w:val="HTMLPreformatted"/>
        <w:shd w:val="clear" w:color="auto" w:fill="1C1D1C"/>
        <w:jc w:val="both"/>
        <w:rPr>
          <w:color w:val="F9F9F9"/>
        </w:rPr>
      </w:pPr>
      <w:r>
        <w:rPr>
          <w:color w:val="F9F9F9"/>
        </w:rPr>
        <w:t>Apple</w:t>
      </w:r>
    </w:p>
    <w:p w:rsidR="00CF0619" w:rsidRDefault="00CF0619" w:rsidP="00CF0619">
      <w:pPr>
        <w:pStyle w:val="HTMLPreformatted"/>
        <w:shd w:val="clear" w:color="auto" w:fill="1C1D1C"/>
        <w:jc w:val="both"/>
        <w:rPr>
          <w:color w:val="F9F9F9"/>
        </w:rPr>
      </w:pPr>
      <w:r>
        <w:rPr>
          <w:color w:val="F9F9F9"/>
        </w:rPr>
        <w:t>Banana</w:t>
      </w:r>
    </w:p>
    <w:p w:rsidR="00CF0619" w:rsidRDefault="00CF0619" w:rsidP="00CF0619">
      <w:pPr>
        <w:pStyle w:val="HTMLPreformatted"/>
        <w:shd w:val="clear" w:color="auto" w:fill="1C1D1C"/>
        <w:jc w:val="both"/>
        <w:rPr>
          <w:color w:val="F9F9F9"/>
        </w:rPr>
      </w:pPr>
      <w:r>
        <w:rPr>
          <w:color w:val="F9F9F9"/>
        </w:rPr>
        <w:t>Grapes</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Iterating ArrayList using For-each loop</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an example to traverse the ArrayList elements using the for-each loop</w:t>
      </w:r>
    </w:p>
    <w:p w:rsidR="00CF0619" w:rsidRDefault="00CF0619" w:rsidP="00CF0619">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ArrayListExample3{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for-each loop</w:t>
      </w:r>
      <w:r>
        <w:rPr>
          <w:rFonts w:ascii="Segoe UI" w:hAnsi="Segoe UI" w:cs="Segoe UI"/>
          <w:color w:val="000000"/>
          <w:bdr w:val="none" w:sz="0" w:space="0" w:color="auto" w:frame="1"/>
        </w:rPr>
        <w: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fruit:list)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F0619" w:rsidRDefault="00CF0619" w:rsidP="00CF0619">
      <w:pPr>
        <w:rPr>
          <w:rFonts w:ascii="Times New Roman" w:hAnsi="Times New Roman" w:cs="Times New Roman"/>
        </w:rPr>
      </w:pPr>
      <w:hyperlink r:id="rId28"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HTMLPreformatted"/>
        <w:shd w:val="clear" w:color="auto" w:fill="1C1D1C"/>
        <w:jc w:val="both"/>
        <w:rPr>
          <w:color w:val="F9F9F9"/>
        </w:rPr>
      </w:pPr>
      <w:r>
        <w:rPr>
          <w:color w:val="F9F9F9"/>
        </w:rPr>
        <w:t>Mango</w:t>
      </w:r>
    </w:p>
    <w:p w:rsidR="00CF0619" w:rsidRDefault="00CF0619" w:rsidP="00CF0619">
      <w:pPr>
        <w:pStyle w:val="HTMLPreformatted"/>
        <w:shd w:val="clear" w:color="auto" w:fill="1C1D1C"/>
        <w:jc w:val="both"/>
        <w:rPr>
          <w:color w:val="F9F9F9"/>
        </w:rPr>
      </w:pPr>
      <w:r>
        <w:rPr>
          <w:color w:val="F9F9F9"/>
        </w:rPr>
        <w:t>Apple</w:t>
      </w:r>
    </w:p>
    <w:p w:rsidR="00CF0619" w:rsidRDefault="00CF0619" w:rsidP="00CF0619">
      <w:pPr>
        <w:pStyle w:val="HTMLPreformatted"/>
        <w:shd w:val="clear" w:color="auto" w:fill="1C1D1C"/>
        <w:jc w:val="both"/>
        <w:rPr>
          <w:color w:val="F9F9F9"/>
        </w:rPr>
      </w:pPr>
      <w:r>
        <w:rPr>
          <w:color w:val="F9F9F9"/>
        </w:rPr>
        <w:t>Banana</w:t>
      </w:r>
    </w:p>
    <w:p w:rsidR="00CF0619" w:rsidRDefault="00CF0619" w:rsidP="00CF0619">
      <w:pPr>
        <w:pStyle w:val="HTMLPreformatted"/>
        <w:shd w:val="clear" w:color="auto" w:fill="1C1D1C"/>
        <w:jc w:val="both"/>
        <w:rPr>
          <w:color w:val="F9F9F9"/>
        </w:rPr>
      </w:pPr>
      <w:r>
        <w:rPr>
          <w:color w:val="F9F9F9"/>
        </w:rPr>
        <w:t>Grapes</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Get and Set ArrayList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hAnsi="Segoe UI" w:cs="Segoe UI"/>
          <w:color w:val="333333"/>
        </w:rPr>
        <w:t>get() method</w:t>
      </w:r>
      <w:r>
        <w:rPr>
          <w:rFonts w:ascii="Segoe UI" w:hAnsi="Segoe UI" w:cs="Segoe UI"/>
          <w:color w:val="333333"/>
        </w:rPr>
        <w:t> returns the element at the specified index, whereas the </w:t>
      </w:r>
      <w:r>
        <w:rPr>
          <w:rStyle w:val="Emphasis"/>
          <w:rFonts w:ascii="Segoe UI" w:hAnsi="Segoe UI" w:cs="Segoe UI"/>
          <w:color w:val="333333"/>
        </w:rPr>
        <w:t>set() method</w:t>
      </w:r>
      <w:r>
        <w:rPr>
          <w:rFonts w:ascii="Segoe UI" w:hAnsi="Segoe UI" w:cs="Segoe UI"/>
          <w:color w:val="333333"/>
        </w:rPr>
        <w:t> changes the element.</w:t>
      </w:r>
    </w:p>
    <w:p w:rsidR="00CF0619" w:rsidRDefault="00CF0619" w:rsidP="00CF0619">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ArrayListExample4{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//accessing the element  </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"Returning element: "</w:t>
      </w:r>
      <w:r>
        <w:rPr>
          <w:rFonts w:ascii="Segoe UI" w:hAnsi="Segoe UI" w:cs="Segoe UI"/>
          <w:color w:val="000000"/>
          <w:bdr w:val="none" w:sz="0" w:space="0" w:color="auto" w:frame="1"/>
        </w:rPr>
        <w:t>+al.get(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return the 2nd element, because index starts from 0</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//changing the element</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al.set(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"Dates"</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fruit:al)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hyperlink r:id="rId29"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Returning element: Apple</w:t>
      </w:r>
    </w:p>
    <w:p w:rsidR="00CF0619" w:rsidRDefault="00CF0619" w:rsidP="00CF0619">
      <w:pPr>
        <w:pStyle w:val="HTMLPreformatted"/>
        <w:shd w:val="clear" w:color="auto" w:fill="1C1D1C"/>
        <w:jc w:val="both"/>
        <w:rPr>
          <w:color w:val="F9F9F9"/>
        </w:rPr>
      </w:pPr>
      <w:r>
        <w:rPr>
          <w:color w:val="F9F9F9"/>
        </w:rPr>
        <w:t>Mango</w:t>
      </w:r>
    </w:p>
    <w:p w:rsidR="00CF0619" w:rsidRDefault="00CF0619" w:rsidP="00CF0619">
      <w:pPr>
        <w:pStyle w:val="HTMLPreformatted"/>
        <w:shd w:val="clear" w:color="auto" w:fill="1C1D1C"/>
        <w:jc w:val="both"/>
        <w:rPr>
          <w:color w:val="F9F9F9"/>
        </w:rPr>
      </w:pPr>
      <w:r>
        <w:rPr>
          <w:color w:val="F9F9F9"/>
        </w:rPr>
        <w:t>Dates</w:t>
      </w:r>
    </w:p>
    <w:p w:rsidR="00CF0619" w:rsidRDefault="00CF0619" w:rsidP="00CF0619">
      <w:pPr>
        <w:pStyle w:val="HTMLPreformatted"/>
        <w:shd w:val="clear" w:color="auto" w:fill="1C1D1C"/>
        <w:jc w:val="both"/>
        <w:rPr>
          <w:color w:val="F9F9F9"/>
        </w:rPr>
      </w:pPr>
      <w:r>
        <w:rPr>
          <w:color w:val="F9F9F9"/>
        </w:rPr>
        <w:t>Banana</w:t>
      </w:r>
    </w:p>
    <w:p w:rsidR="00CF0619" w:rsidRDefault="00CF0619" w:rsidP="00CF0619">
      <w:pPr>
        <w:pStyle w:val="HTMLPreformatted"/>
        <w:shd w:val="clear" w:color="auto" w:fill="1C1D1C"/>
        <w:jc w:val="both"/>
        <w:rPr>
          <w:color w:val="F9F9F9"/>
        </w:rPr>
      </w:pPr>
      <w:r>
        <w:rPr>
          <w:color w:val="F9F9F9"/>
        </w:rPr>
        <w:t>Grapes</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How to Sort ArrayList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hAnsi="Segoe UI" w:cs="Segoe UI"/>
          <w:color w:val="333333"/>
        </w:rPr>
        <w:t>java.util</w:t>
      </w:r>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r>
        <w:rPr>
          <w:rStyle w:val="Strong"/>
          <w:rFonts w:ascii="Segoe UI" w:hAnsi="Segoe UI" w:cs="Segoe UI"/>
          <w:color w:val="333333"/>
        </w:rPr>
        <w:t>Collections.sort()</w:t>
      </w:r>
      <w:r>
        <w:rPr>
          <w:rFonts w:ascii="Segoe UI" w:hAnsi="Segoe UI" w:cs="Segoe UI"/>
          <w:color w:val="333333"/>
        </w:rPr>
        <w:t> method, we can easily sort the ArrayList.</w:t>
      </w:r>
    </w:p>
    <w:p w:rsidR="00CF0619" w:rsidRDefault="00CF0619" w:rsidP="00CF0619">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SortArrayList{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fruits</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Collections.sort(list1);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fruit:list1)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"Sorting numbers..."</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numbers</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Collections.sort(list2);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(Integer number:list2)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System.out.println(number);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Apple</w:t>
      </w:r>
    </w:p>
    <w:p w:rsidR="00CF0619" w:rsidRDefault="00CF0619" w:rsidP="00CF0619">
      <w:pPr>
        <w:pStyle w:val="HTMLPreformatted"/>
        <w:shd w:val="clear" w:color="auto" w:fill="1C1D1C"/>
        <w:jc w:val="both"/>
        <w:rPr>
          <w:color w:val="F9F9F9"/>
        </w:rPr>
      </w:pPr>
      <w:r>
        <w:rPr>
          <w:color w:val="F9F9F9"/>
        </w:rPr>
        <w:lastRenderedPageBreak/>
        <w:t>Banana</w:t>
      </w:r>
    </w:p>
    <w:p w:rsidR="00CF0619" w:rsidRDefault="00CF0619" w:rsidP="00CF0619">
      <w:pPr>
        <w:pStyle w:val="HTMLPreformatted"/>
        <w:shd w:val="clear" w:color="auto" w:fill="1C1D1C"/>
        <w:jc w:val="both"/>
        <w:rPr>
          <w:color w:val="F9F9F9"/>
        </w:rPr>
      </w:pPr>
      <w:r>
        <w:rPr>
          <w:color w:val="F9F9F9"/>
        </w:rPr>
        <w:t>Grapes</w:t>
      </w:r>
    </w:p>
    <w:p w:rsidR="00CF0619" w:rsidRDefault="00CF0619" w:rsidP="00CF0619">
      <w:pPr>
        <w:pStyle w:val="HTMLPreformatted"/>
        <w:shd w:val="clear" w:color="auto" w:fill="1C1D1C"/>
        <w:jc w:val="both"/>
        <w:rPr>
          <w:color w:val="F9F9F9"/>
        </w:rPr>
      </w:pPr>
      <w:r>
        <w:rPr>
          <w:color w:val="F9F9F9"/>
        </w:rPr>
        <w:t>Mango</w:t>
      </w:r>
    </w:p>
    <w:p w:rsidR="00CF0619" w:rsidRDefault="00CF0619" w:rsidP="00CF0619">
      <w:pPr>
        <w:pStyle w:val="HTMLPreformatted"/>
        <w:shd w:val="clear" w:color="auto" w:fill="1C1D1C"/>
        <w:jc w:val="both"/>
        <w:rPr>
          <w:color w:val="F9F9F9"/>
        </w:rPr>
      </w:pPr>
      <w:r>
        <w:rPr>
          <w:color w:val="F9F9F9"/>
        </w:rPr>
        <w:t>Sorting numbers...</w:t>
      </w:r>
    </w:p>
    <w:p w:rsidR="00CF0619" w:rsidRDefault="00CF0619" w:rsidP="00CF0619">
      <w:pPr>
        <w:pStyle w:val="HTMLPreformatted"/>
        <w:shd w:val="clear" w:color="auto" w:fill="1C1D1C"/>
        <w:jc w:val="both"/>
        <w:rPr>
          <w:color w:val="F9F9F9"/>
        </w:rPr>
      </w:pPr>
      <w:r>
        <w:rPr>
          <w:color w:val="F9F9F9"/>
        </w:rPr>
        <w:t>1</w:t>
      </w:r>
    </w:p>
    <w:p w:rsidR="00CF0619" w:rsidRDefault="00CF0619" w:rsidP="00CF0619">
      <w:pPr>
        <w:pStyle w:val="HTMLPreformatted"/>
        <w:shd w:val="clear" w:color="auto" w:fill="1C1D1C"/>
        <w:jc w:val="both"/>
        <w:rPr>
          <w:color w:val="F9F9F9"/>
        </w:rPr>
      </w:pPr>
      <w:r>
        <w:rPr>
          <w:color w:val="F9F9F9"/>
        </w:rPr>
        <w:t>11</w:t>
      </w:r>
    </w:p>
    <w:p w:rsidR="00CF0619" w:rsidRDefault="00CF0619" w:rsidP="00CF0619">
      <w:pPr>
        <w:pStyle w:val="HTMLPreformatted"/>
        <w:shd w:val="clear" w:color="auto" w:fill="1C1D1C"/>
        <w:jc w:val="both"/>
        <w:rPr>
          <w:color w:val="F9F9F9"/>
        </w:rPr>
      </w:pPr>
      <w:r>
        <w:rPr>
          <w:color w:val="F9F9F9"/>
        </w:rPr>
        <w:t>21</w:t>
      </w:r>
    </w:p>
    <w:p w:rsidR="00CF0619" w:rsidRDefault="00CF0619" w:rsidP="00CF0619">
      <w:pPr>
        <w:pStyle w:val="HTMLPreformatted"/>
        <w:shd w:val="clear" w:color="auto" w:fill="1C1D1C"/>
        <w:jc w:val="both"/>
        <w:rPr>
          <w:color w:val="F9F9F9"/>
        </w:rPr>
      </w:pPr>
      <w:r>
        <w:rPr>
          <w:color w:val="F9F9F9"/>
        </w:rPr>
        <w:t>51</w:t>
      </w:r>
    </w:p>
    <w:p w:rsidR="00CF0619" w:rsidRDefault="00CF0619" w:rsidP="00CF0619">
      <w:pPr>
        <w:rPr>
          <w:rFonts w:ascii="Times New Roman" w:hAnsi="Times New Roman" w:cs="Times New Roman"/>
        </w:rPr>
      </w:pPr>
      <w:r>
        <w:pict>
          <v:rect id="_x0000_i1026"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Ways to iterate the elements of the collection in Java</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There are various ways to traverse the collection elements:</w:t>
      </w:r>
    </w:p>
    <w:p w:rsidR="00CF0619" w:rsidRDefault="00CF0619" w:rsidP="00CF061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Iterator interface.</w:t>
      </w:r>
    </w:p>
    <w:p w:rsidR="00CF0619" w:rsidRDefault="00CF0619" w:rsidP="00CF061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 loop.</w:t>
      </w:r>
    </w:p>
    <w:p w:rsidR="00CF0619" w:rsidRDefault="00CF0619" w:rsidP="00CF061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ListIterator interface.</w:t>
      </w:r>
    </w:p>
    <w:p w:rsidR="00CF0619" w:rsidRDefault="00CF0619" w:rsidP="00CF061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 loop.</w:t>
      </w:r>
    </w:p>
    <w:p w:rsidR="00CF0619" w:rsidRDefault="00CF0619" w:rsidP="00CF061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 method.</w:t>
      </w:r>
    </w:p>
    <w:p w:rsidR="00CF0619" w:rsidRDefault="00CF0619" w:rsidP="00CF061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forEachRemaining() method.</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Iterating Collection through remaining ways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an example to traverse the ArrayList elements through other ways</w:t>
      </w:r>
    </w:p>
    <w:p w:rsidR="00CF0619" w:rsidRDefault="00CF0619" w:rsidP="00CF0619">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ArrayList4{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List Iterator:"</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element iterates in reverse order</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ListIterator&lt;String&gt; list1=list.listIterator(list.size());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(list1.hasPrevious())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str=list1.previous();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 loop:"</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;i&lt;list.size();i++)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System.out.println(list.get(i));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forEach() method:"</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//The forEach() method is a new feature, introduced in Java 8.</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list.forEach(a-&gt;{ </w:t>
      </w:r>
      <w:r>
        <w:rPr>
          <w:rStyle w:val="comment"/>
          <w:rFonts w:ascii="Segoe UI" w:hAnsi="Segoe UI" w:cs="Segoe UI"/>
          <w:color w:val="008200"/>
          <w:bdr w:val="none" w:sz="0" w:space="0" w:color="auto" w:frame="1"/>
        </w:rPr>
        <w:t>//Here, we are using lambda expression</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forEachRemaining() method:"</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itr=list.iterator();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itr.forEachRemaining(a-&gt; </w:t>
      </w:r>
      <w:r>
        <w:rPr>
          <w:rStyle w:val="comment"/>
          <w:rFonts w:ascii="Segoe UI" w:hAnsi="Segoe UI" w:cs="Segoe UI"/>
          <w:color w:val="008200"/>
          <w:bdr w:val="none" w:sz="0" w:space="0" w:color="auto" w:frame="1"/>
        </w:rPr>
        <w:t>//Here, we are using lambda expression</w:t>
      </w:r>
      <w:r>
        <w:rPr>
          <w:rFonts w:ascii="Segoe UI" w:hAnsi="Segoe UI" w:cs="Segoe UI"/>
          <w:color w:val="000000"/>
          <w:bdr w:val="none" w:sz="0" w:space="0" w:color="auto" w:frame="1"/>
        </w:rPr>
        <w:t>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Traversing list through List Iterator:</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Traversing list through for loop:</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pStyle w:val="HTMLPreformatted"/>
        <w:shd w:val="clear" w:color="auto" w:fill="1C1D1C"/>
        <w:jc w:val="both"/>
        <w:rPr>
          <w:color w:val="F9F9F9"/>
        </w:rPr>
      </w:pPr>
      <w:r>
        <w:rPr>
          <w:color w:val="F9F9F9"/>
        </w:rPr>
        <w:t>Traversing list through forEach() method:</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pStyle w:val="HTMLPreformatted"/>
        <w:shd w:val="clear" w:color="auto" w:fill="1C1D1C"/>
        <w:jc w:val="both"/>
        <w:rPr>
          <w:color w:val="F9F9F9"/>
        </w:rPr>
      </w:pPr>
      <w:r>
        <w:rPr>
          <w:color w:val="F9F9F9"/>
        </w:rPr>
        <w:t>Traversing list through forEachRemaining() method:</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pStyle w:val="HTMLPreformatted"/>
        <w:shd w:val="clear" w:color="auto" w:fill="1C1D1C"/>
        <w:jc w:val="both"/>
        <w:rPr>
          <w:color w:val="F9F9F9"/>
        </w:rPr>
      </w:pPr>
    </w:p>
    <w:p w:rsidR="00CF0619" w:rsidRDefault="00CF0619" w:rsidP="00CF0619">
      <w:pPr>
        <w:rPr>
          <w:rFonts w:ascii="Times New Roman" w:hAnsi="Times New Roman" w:cs="Times New Roman"/>
        </w:rPr>
      </w:pPr>
      <w:r>
        <w:pict>
          <v:rect id="_x0000_i1027"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User-defined class objects in Java ArrayList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an example where we are storing Student class object in an array list.</w:t>
      </w:r>
    </w:p>
    <w:p w:rsidR="00CF0619" w:rsidRDefault="00CF0619" w:rsidP="00CF0619">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p>
    <w:p w:rsidR="00CF0619" w:rsidRDefault="00CF0619" w:rsidP="00CF0619">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ArrayList5{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user-defined class objects</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al.add(s1);</w:t>
      </w:r>
      <w:r>
        <w:rPr>
          <w:rStyle w:val="comment"/>
          <w:rFonts w:ascii="Segoe UI" w:hAnsi="Segoe UI" w:cs="Segoe UI"/>
          <w:color w:val="008200"/>
          <w:bdr w:val="none" w:sz="0" w:space="0" w:color="auto" w:frame="1"/>
        </w:rPr>
        <w:t>//adding Student class object</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al.add(s2);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al.add(s3);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Iterator</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itr=al.iterator();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 of ArrayList object</w:t>
      </w:r>
      <w:r>
        <w:rPr>
          <w:rFonts w:ascii="Segoe UI" w:hAnsi="Segoe UI" w:cs="Segoe UI"/>
          <w:color w:val="000000"/>
          <w:bdr w:val="none" w:sz="0" w:space="0" w:color="auto" w:frame="1"/>
        </w:rPr>
        <w: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st=(Student)itr.next();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lastRenderedPageBreak/>
        <w:t xml:space="preserve">       101 Sonoo 23</w:t>
      </w:r>
    </w:p>
    <w:p w:rsidR="00CF0619" w:rsidRDefault="00CF0619" w:rsidP="00CF0619">
      <w:pPr>
        <w:pStyle w:val="HTMLPreformatted"/>
        <w:shd w:val="clear" w:color="auto" w:fill="1C1D1C"/>
        <w:jc w:val="both"/>
        <w:rPr>
          <w:color w:val="F9F9F9"/>
        </w:rPr>
      </w:pPr>
      <w:r>
        <w:rPr>
          <w:color w:val="F9F9F9"/>
        </w:rPr>
        <w:t xml:space="preserve">       102 Ravi 21</w:t>
      </w:r>
    </w:p>
    <w:p w:rsidR="00CF0619" w:rsidRDefault="00CF0619" w:rsidP="00CF0619">
      <w:pPr>
        <w:pStyle w:val="HTMLPreformatted"/>
        <w:shd w:val="clear" w:color="auto" w:fill="1C1D1C"/>
        <w:jc w:val="both"/>
        <w:rPr>
          <w:color w:val="F9F9F9"/>
        </w:rPr>
      </w:pPr>
      <w:r>
        <w:rPr>
          <w:color w:val="F9F9F9"/>
        </w:rPr>
        <w:t xml:space="preserve">       103 Hanumat 25</w:t>
      </w:r>
    </w:p>
    <w:p w:rsidR="00CF0619" w:rsidRDefault="00CF0619" w:rsidP="00CF0619">
      <w:pPr>
        <w:rPr>
          <w:rFonts w:ascii="Times New Roman" w:hAnsi="Times New Roman" w:cs="Times New Roman"/>
        </w:rPr>
      </w:pPr>
      <w:r>
        <w:pict>
          <v:rect id="_x0000_i1028" style="width:0;height:.75pt" o:hralign="left" o:hrstd="t" o:hrnoshade="t" o:hr="t" fillcolor="#d4d4d4" stroked="f"/>
        </w:pict>
      </w:r>
    </w:p>
    <w:p w:rsidR="00CF0619" w:rsidRDefault="00CF0619" w:rsidP="00CF0619">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Pr="00316F55" w:rsidRDefault="00CF0619" w:rsidP="00CF06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16F55">
        <w:rPr>
          <w:rFonts w:ascii="Helvetica" w:eastAsia="Times New Roman" w:hAnsi="Helvetica" w:cs="Helvetica"/>
          <w:color w:val="610B38"/>
          <w:kern w:val="36"/>
          <w:sz w:val="44"/>
          <w:szCs w:val="44"/>
          <w:lang w:eastAsia="en-IN"/>
        </w:rPr>
        <w:t>Java LinkedList class</w:t>
      </w:r>
    </w:p>
    <w:p w:rsidR="00CF0619" w:rsidRPr="00316F55" w:rsidRDefault="00CF0619" w:rsidP="00CF06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BAFF242" wp14:editId="37EDA379">
            <wp:extent cx="2734310" cy="3743960"/>
            <wp:effectExtent l="0" t="0" r="8890" b="8890"/>
            <wp:docPr id="128" name="Picture 128"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Java LinkedList class hierarc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4310" cy="3743960"/>
                    </a:xfrm>
                    <a:prstGeom prst="rect">
                      <a:avLst/>
                    </a:prstGeom>
                    <a:noFill/>
                    <a:ln>
                      <a:noFill/>
                    </a:ln>
                  </pic:spPr>
                </pic:pic>
              </a:graphicData>
            </a:graphic>
          </wp:inline>
        </w:drawing>
      </w:r>
    </w:p>
    <w:p w:rsidR="00CF0619" w:rsidRPr="00316F55"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F55">
        <w:rPr>
          <w:rFonts w:ascii="Segoe UI" w:eastAsia="Times New Roman" w:hAnsi="Segoe UI" w:cs="Segoe UI"/>
          <w:color w:val="333333"/>
          <w:sz w:val="24"/>
          <w:szCs w:val="24"/>
          <w:lang w:eastAsia="en-IN"/>
        </w:rPr>
        <w:t>Java LinkedList class uses a doubly linked list to store the elements. It provides a linked-list data structure. It inherits the AbstractList class and implements List and Deque interfaces.</w:t>
      </w:r>
    </w:p>
    <w:p w:rsidR="00CF0619" w:rsidRPr="00316F55"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F55">
        <w:rPr>
          <w:rFonts w:ascii="Segoe UI" w:eastAsia="Times New Roman" w:hAnsi="Segoe UI" w:cs="Segoe UI"/>
          <w:color w:val="333333"/>
          <w:sz w:val="24"/>
          <w:szCs w:val="24"/>
          <w:lang w:eastAsia="en-IN"/>
        </w:rPr>
        <w:t>The important points about Java LinkedList are:</w:t>
      </w:r>
    </w:p>
    <w:p w:rsidR="00CF0619" w:rsidRPr="00316F55" w:rsidRDefault="00CF0619" w:rsidP="00CF06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F55">
        <w:rPr>
          <w:rFonts w:ascii="Segoe UI" w:eastAsia="Times New Roman" w:hAnsi="Segoe UI" w:cs="Segoe UI"/>
          <w:color w:val="000000"/>
          <w:sz w:val="24"/>
          <w:szCs w:val="24"/>
          <w:lang w:eastAsia="en-IN"/>
        </w:rPr>
        <w:t>Java LinkedList class can contain duplicate elements.</w:t>
      </w:r>
    </w:p>
    <w:p w:rsidR="00CF0619" w:rsidRPr="00316F55" w:rsidRDefault="00CF0619" w:rsidP="00CF06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F55">
        <w:rPr>
          <w:rFonts w:ascii="Segoe UI" w:eastAsia="Times New Roman" w:hAnsi="Segoe UI" w:cs="Segoe UI"/>
          <w:color w:val="000000"/>
          <w:sz w:val="24"/>
          <w:szCs w:val="24"/>
          <w:lang w:eastAsia="en-IN"/>
        </w:rPr>
        <w:t>Java LinkedList class maintains insertion order.</w:t>
      </w:r>
    </w:p>
    <w:p w:rsidR="00CF0619" w:rsidRPr="00316F55" w:rsidRDefault="00CF0619" w:rsidP="00CF06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F55">
        <w:rPr>
          <w:rFonts w:ascii="Segoe UI" w:eastAsia="Times New Roman" w:hAnsi="Segoe UI" w:cs="Segoe UI"/>
          <w:color w:val="000000"/>
          <w:sz w:val="24"/>
          <w:szCs w:val="24"/>
          <w:lang w:eastAsia="en-IN"/>
        </w:rPr>
        <w:t>Java LinkedList class is non synchronized.</w:t>
      </w:r>
    </w:p>
    <w:p w:rsidR="00CF0619" w:rsidRPr="00316F55" w:rsidRDefault="00CF0619" w:rsidP="00CF06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F55">
        <w:rPr>
          <w:rFonts w:ascii="Segoe UI" w:eastAsia="Times New Roman" w:hAnsi="Segoe UI" w:cs="Segoe UI"/>
          <w:color w:val="000000"/>
          <w:sz w:val="24"/>
          <w:szCs w:val="24"/>
          <w:lang w:eastAsia="en-IN"/>
        </w:rPr>
        <w:t>In Java LinkedList class, manipulation is fast because no shifting needs to occur.</w:t>
      </w:r>
    </w:p>
    <w:p w:rsidR="00CF0619" w:rsidRPr="00316F55" w:rsidRDefault="00CF0619" w:rsidP="00CF061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F55">
        <w:rPr>
          <w:rFonts w:ascii="Segoe UI" w:eastAsia="Times New Roman" w:hAnsi="Segoe UI" w:cs="Segoe UI"/>
          <w:color w:val="000000"/>
          <w:sz w:val="24"/>
          <w:szCs w:val="24"/>
          <w:lang w:eastAsia="en-IN"/>
        </w:rPr>
        <w:t>Java LinkedList class can be used as a list, stack or queue.</w:t>
      </w:r>
    </w:p>
    <w:p w:rsidR="00CF0619" w:rsidRPr="00316F55"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16F55">
        <w:rPr>
          <w:rFonts w:ascii="Helvetica" w:eastAsia="Times New Roman" w:hAnsi="Helvetica" w:cs="Helvetica"/>
          <w:color w:val="610B4B"/>
          <w:sz w:val="32"/>
          <w:szCs w:val="32"/>
          <w:lang w:eastAsia="en-IN"/>
        </w:rPr>
        <w:t>Hierarchy of LinkedList class</w:t>
      </w:r>
    </w:p>
    <w:p w:rsidR="00CF0619" w:rsidRPr="00316F55"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F55">
        <w:rPr>
          <w:rFonts w:ascii="Segoe UI" w:eastAsia="Times New Roman" w:hAnsi="Segoe UI" w:cs="Segoe UI"/>
          <w:color w:val="333333"/>
          <w:sz w:val="24"/>
          <w:szCs w:val="24"/>
          <w:lang w:eastAsia="en-IN"/>
        </w:rPr>
        <w:lastRenderedPageBreak/>
        <w:t>As shown in the above diagram, Java LinkedList class extends AbstractSequentialList class and implements List and Deque interfaces.</w:t>
      </w:r>
    </w:p>
    <w:p w:rsidR="00CF0619" w:rsidRPr="00316F55"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16F55">
        <w:rPr>
          <w:rFonts w:ascii="Helvetica" w:eastAsia="Times New Roman" w:hAnsi="Helvetica" w:cs="Helvetica"/>
          <w:color w:val="610B4B"/>
          <w:sz w:val="32"/>
          <w:szCs w:val="32"/>
          <w:lang w:eastAsia="en-IN"/>
        </w:rPr>
        <w:t>Doubly Linked List</w:t>
      </w:r>
    </w:p>
    <w:p w:rsidR="00CF0619" w:rsidRPr="00316F55"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F55">
        <w:rPr>
          <w:rFonts w:ascii="Segoe UI" w:eastAsia="Times New Roman" w:hAnsi="Segoe UI" w:cs="Segoe UI"/>
          <w:color w:val="333333"/>
          <w:sz w:val="24"/>
          <w:szCs w:val="24"/>
          <w:lang w:eastAsia="en-IN"/>
        </w:rPr>
        <w:t>In the case of a doubly linked list, we can add or remove elements from both sides.</w:t>
      </w:r>
    </w:p>
    <w:p w:rsidR="00CF0619" w:rsidRPr="00316F55" w:rsidRDefault="00CF0619" w:rsidP="00CF0619">
      <w:pPr>
        <w:spacing w:after="0" w:line="240" w:lineRule="auto"/>
        <w:jc w:val="center"/>
        <w:textAlignment w:val="baseline"/>
        <w:rPr>
          <w:rFonts w:ascii="inherit" w:eastAsia="Times New Roman" w:hAnsi="inherit" w:cs="Times New Roman"/>
          <w:color w:val="FFFFFF"/>
          <w:sz w:val="20"/>
          <w:szCs w:val="20"/>
          <w:lang w:eastAsia="en-IN"/>
        </w:rPr>
      </w:pPr>
      <w:r w:rsidRPr="00316F55">
        <w:rPr>
          <w:rFonts w:ascii="inherit" w:eastAsia="Times New Roman" w:hAnsi="inherit" w:cs="Times New Roman"/>
          <w:color w:val="FFFFFF"/>
          <w:sz w:val="20"/>
          <w:szCs w:val="20"/>
          <w:lang w:eastAsia="en-IN"/>
        </w:rPr>
        <w:t>29M</w:t>
      </w:r>
    </w:p>
    <w:p w:rsidR="00CF0619" w:rsidRPr="00316F55" w:rsidRDefault="00CF0619" w:rsidP="00CF0619">
      <w:pPr>
        <w:spacing w:after="0" w:line="240" w:lineRule="auto"/>
        <w:jc w:val="center"/>
        <w:textAlignment w:val="baseline"/>
        <w:rPr>
          <w:rFonts w:ascii="inherit" w:eastAsia="Times New Roman" w:hAnsi="inherit" w:cs="Times New Roman"/>
          <w:color w:val="FFFFFF"/>
          <w:sz w:val="20"/>
          <w:szCs w:val="20"/>
          <w:lang w:eastAsia="en-IN"/>
        </w:rPr>
      </w:pPr>
      <w:r w:rsidRPr="00316F55">
        <w:rPr>
          <w:rFonts w:ascii="inherit" w:eastAsia="Times New Roman" w:hAnsi="inherit" w:cs="Times New Roman"/>
          <w:color w:val="FFFFFF"/>
          <w:sz w:val="20"/>
          <w:szCs w:val="20"/>
          <w:lang w:eastAsia="en-IN"/>
        </w:rPr>
        <w:t>673</w:t>
      </w:r>
    </w:p>
    <w:p w:rsidR="00CF0619" w:rsidRPr="00316F55" w:rsidRDefault="00CF0619" w:rsidP="00CF0619">
      <w:pPr>
        <w:spacing w:after="150" w:line="240" w:lineRule="auto"/>
        <w:jc w:val="center"/>
        <w:textAlignment w:val="baseline"/>
        <w:rPr>
          <w:rFonts w:ascii="inherit" w:eastAsia="Times New Roman" w:hAnsi="inherit" w:cs="Times New Roman"/>
          <w:color w:val="FFFFFF"/>
          <w:sz w:val="21"/>
          <w:szCs w:val="21"/>
          <w:lang w:eastAsia="en-IN"/>
        </w:rPr>
      </w:pPr>
      <w:r w:rsidRPr="00316F55">
        <w:rPr>
          <w:rFonts w:ascii="inherit" w:eastAsia="Times New Roman" w:hAnsi="inherit" w:cs="Times New Roman"/>
          <w:color w:val="FFFFFF"/>
          <w:sz w:val="21"/>
          <w:szCs w:val="21"/>
          <w:lang w:eastAsia="en-IN"/>
        </w:rPr>
        <w:t>OOPs Concepts in Java</w:t>
      </w:r>
    </w:p>
    <w:p w:rsidR="00CF0619" w:rsidRDefault="00CF0619" w:rsidP="00CF0619">
      <w:pPr>
        <w:pStyle w:val="NormalWeb"/>
        <w:shd w:val="clear" w:color="auto" w:fill="FFFFFF"/>
        <w:jc w:val="both"/>
        <w:rPr>
          <w:rFonts w:ascii="Segoe UI" w:hAnsi="Segoe UI" w:cs="Segoe UI"/>
          <w:color w:val="333333"/>
        </w:rPr>
      </w:pPr>
      <w:r>
        <w:rPr>
          <w:noProof/>
        </w:rPr>
        <w:drawing>
          <wp:inline distT="0" distB="0" distL="0" distR="0" wp14:anchorId="32A52190" wp14:editId="04056B88">
            <wp:extent cx="5245100" cy="793750"/>
            <wp:effectExtent l="0" t="0" r="0" b="6350"/>
            <wp:docPr id="31" name="Picture 31"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ava LinkedList class using doubly linked li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5100" cy="793750"/>
                    </a:xfrm>
                    <a:prstGeom prst="rect">
                      <a:avLst/>
                    </a:prstGeom>
                    <a:noFill/>
                    <a:ln>
                      <a:noFill/>
                    </a:ln>
                  </pic:spPr>
                </pic:pic>
              </a:graphicData>
            </a:graphic>
          </wp:inline>
        </w:drawing>
      </w:r>
    </w:p>
    <w:p w:rsidR="00CF0619" w:rsidRDefault="00CF0619" w:rsidP="00CF0619">
      <w:pPr>
        <w:pStyle w:val="NormalWeb"/>
        <w:shd w:val="clear" w:color="auto" w:fill="FFFFFF"/>
        <w:jc w:val="both"/>
        <w:rPr>
          <w:rFonts w:ascii="Segoe UI" w:hAnsi="Segoe UI" w:cs="Segoe UI"/>
          <w:color w:val="333333"/>
        </w:rPr>
      </w:pP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LinkedList Example</w:t>
      </w:r>
    </w:p>
    <w:p w:rsidR="00CF0619" w:rsidRDefault="00CF0619" w:rsidP="00CF0619">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color w:val="333333"/>
        </w:rPr>
      </w:pPr>
      <w:r>
        <w:rPr>
          <w:rFonts w:ascii="Segoe UI" w:hAnsi="Segoe UI" w:cs="Segoe UI"/>
          <w:color w:val="333333"/>
        </w:rPr>
        <w:fldChar w:fldCharType="end"/>
      </w:r>
    </w:p>
    <w:p w:rsidR="00CF0619" w:rsidRDefault="00CF0619" w:rsidP="00CF0619">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LinkedList1{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F0619" w:rsidRDefault="00CF0619" w:rsidP="00CF0619">
      <w:pPr>
        <w:pStyle w:val="HTMLPreformatted"/>
        <w:shd w:val="clear" w:color="auto" w:fill="1C1D1C"/>
        <w:jc w:val="both"/>
        <w:rPr>
          <w:color w:val="F9F9F9"/>
        </w:rPr>
      </w:pPr>
      <w:r>
        <w:rPr>
          <w:color w:val="F9F9F9"/>
        </w:rPr>
        <w:t>Output: Ravi</w:t>
      </w:r>
    </w:p>
    <w:p w:rsidR="00CF0619" w:rsidRDefault="00CF0619" w:rsidP="00CF0619">
      <w:pPr>
        <w:pStyle w:val="HTMLPreformatted"/>
        <w:shd w:val="clear" w:color="auto" w:fill="1C1D1C"/>
        <w:jc w:val="both"/>
        <w:rPr>
          <w:color w:val="F9F9F9"/>
        </w:rPr>
      </w:pPr>
      <w:r>
        <w:rPr>
          <w:color w:val="F9F9F9"/>
        </w:rPr>
        <w:t xml:space="preserve">       Vijay</w:t>
      </w:r>
    </w:p>
    <w:p w:rsidR="00CF0619" w:rsidRDefault="00CF0619" w:rsidP="00CF0619">
      <w:pPr>
        <w:pStyle w:val="HTMLPreformatted"/>
        <w:shd w:val="clear" w:color="auto" w:fill="1C1D1C"/>
        <w:jc w:val="both"/>
        <w:rPr>
          <w:color w:val="F9F9F9"/>
        </w:rPr>
      </w:pPr>
      <w:r>
        <w:rPr>
          <w:color w:val="F9F9F9"/>
        </w:rPr>
        <w:t xml:space="preserve">       Ravi</w:t>
      </w:r>
    </w:p>
    <w:p w:rsidR="00CF0619" w:rsidRDefault="00CF0619" w:rsidP="00CF0619">
      <w:pPr>
        <w:pStyle w:val="HTMLPreformatted"/>
        <w:shd w:val="clear" w:color="auto" w:fill="1C1D1C"/>
        <w:jc w:val="both"/>
        <w:rPr>
          <w:color w:val="F9F9F9"/>
        </w:rPr>
      </w:pPr>
      <w:r>
        <w:rPr>
          <w:color w:val="F9F9F9"/>
        </w:rPr>
        <w:t xml:space="preserve">       Ajay</w:t>
      </w:r>
    </w:p>
    <w:p w:rsidR="00CF0619" w:rsidRDefault="00CF0619" w:rsidP="00CF0619">
      <w:pPr>
        <w:rPr>
          <w:rFonts w:ascii="Times New Roman" w:hAnsi="Times New Roman" w:cs="Times New Roman"/>
        </w:rPr>
      </w:pPr>
      <w:r>
        <w:pict>
          <v:rect id="_x0000_i1029"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LinkedList example to add elements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Here, we see different ways to add elements.</w:t>
      </w:r>
    </w:p>
    <w:p w:rsidR="00CF0619" w:rsidRDefault="00CF0619" w:rsidP="00CF061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color w:val="333333"/>
        </w:rPr>
      </w:pPr>
      <w:r>
        <w:rPr>
          <w:rFonts w:ascii="Segoe UI" w:hAnsi="Segoe UI" w:cs="Segoe UI"/>
          <w:color w:val="333333"/>
        </w:rPr>
        <w:fldChar w:fldCharType="end"/>
      </w:r>
    </w:p>
    <w:p w:rsidR="00CF0619" w:rsidRDefault="00CF0619" w:rsidP="00CF0619">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LinkedList2{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+ll);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add(E e) method: "</w:t>
      </w:r>
      <w:r>
        <w:rPr>
          <w:rFonts w:ascii="Segoe UI" w:hAnsi="Segoe UI" w:cs="Segoe UI"/>
          <w:color w:val="000000"/>
          <w:bdr w:val="none" w:sz="0" w:space="0" w:color="auto" w:frame="1"/>
        </w:rPr>
        <w:t>+ll);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specific position</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add(int index, E element) method: "</w:t>
      </w:r>
      <w:r>
        <w:rPr>
          <w:rFonts w:ascii="Segoe UI" w:hAnsi="Segoe UI" w:cs="Segoe UI"/>
          <w:color w:val="000000"/>
          <w:bdr w:val="none" w:sz="0" w:space="0" w:color="auto" w:frame="1"/>
        </w:rPr>
        <w:t>+ll);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ll.addAll(ll2);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addAll(Collection&lt;? extends E&gt; c) method: "</w:t>
      </w:r>
      <w:r>
        <w:rPr>
          <w:rFonts w:ascii="Segoe UI" w:hAnsi="Segoe UI" w:cs="Segoe UI"/>
          <w:color w:val="000000"/>
          <w:bdr w:val="none" w:sz="0" w:space="0" w:color="auto" w:frame="1"/>
        </w:rPr>
        <w:t>+ll);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ll3.add(</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ll3.add(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 at specific position</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ll3);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"After invoking addAll(int index, Collection&lt;? extends E&gt; c) method: "</w:t>
      </w:r>
      <w:r>
        <w:rPr>
          <w:rFonts w:ascii="Segoe UI" w:hAnsi="Segoe UI" w:cs="Segoe UI"/>
          <w:color w:val="000000"/>
          <w:bdr w:val="none" w:sz="0" w:space="0" w:color="auto" w:frame="1"/>
        </w:rPr>
        <w:t>+ll);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first position</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ll.addFirst(</w:t>
      </w:r>
      <w:r>
        <w:rPr>
          <w:rStyle w:val="string"/>
          <w:rFonts w:ascii="Segoe UI" w:hAnsi="Segoe UI" w:cs="Segoe UI"/>
          <w:color w:val="0000FF"/>
          <w:bdr w:val="none" w:sz="0" w:space="0" w:color="auto" w:frame="1"/>
        </w:rPr>
        <w:t>"Lokesh"</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addFirst(E e) method: "</w:t>
      </w:r>
      <w:r>
        <w:rPr>
          <w:rFonts w:ascii="Segoe UI" w:hAnsi="Segoe UI" w:cs="Segoe UI"/>
          <w:color w:val="000000"/>
          <w:bdr w:val="none" w:sz="0" w:space="0" w:color="auto" w:frame="1"/>
        </w:rPr>
        <w:t>+ll);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last position</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ll.addLast(</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addLast(E e) method: "</w:t>
      </w:r>
      <w:r>
        <w:rPr>
          <w:rFonts w:ascii="Segoe UI" w:hAnsi="Segoe UI" w:cs="Segoe UI"/>
          <w:color w:val="000000"/>
          <w:bdr w:val="none" w:sz="0" w:space="0" w:color="auto" w:frame="1"/>
        </w:rPr>
        <w:t>+ll);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HTMLPreformatted"/>
        <w:shd w:val="clear" w:color="auto" w:fill="1C1D1C"/>
        <w:jc w:val="both"/>
        <w:rPr>
          <w:color w:val="F9F9F9"/>
        </w:rPr>
      </w:pPr>
      <w:r>
        <w:rPr>
          <w:color w:val="F9F9F9"/>
        </w:rPr>
        <w:t>Initial list of elements: []</w:t>
      </w:r>
    </w:p>
    <w:p w:rsidR="00CF0619" w:rsidRDefault="00CF0619" w:rsidP="00CF0619">
      <w:pPr>
        <w:pStyle w:val="HTMLPreformatted"/>
        <w:shd w:val="clear" w:color="auto" w:fill="1C1D1C"/>
        <w:jc w:val="both"/>
        <w:rPr>
          <w:color w:val="F9F9F9"/>
        </w:rPr>
      </w:pPr>
      <w:r>
        <w:rPr>
          <w:color w:val="F9F9F9"/>
        </w:rPr>
        <w:t>After invoking add(E e) method: [Ravi, Vijay, Ajay]</w:t>
      </w:r>
    </w:p>
    <w:p w:rsidR="00CF0619" w:rsidRDefault="00CF0619" w:rsidP="00CF0619">
      <w:pPr>
        <w:pStyle w:val="HTMLPreformatted"/>
        <w:shd w:val="clear" w:color="auto" w:fill="1C1D1C"/>
        <w:jc w:val="both"/>
        <w:rPr>
          <w:color w:val="F9F9F9"/>
        </w:rPr>
      </w:pPr>
      <w:r>
        <w:rPr>
          <w:color w:val="F9F9F9"/>
        </w:rPr>
        <w:t>After invoking add(int index, E element) method: [Ravi, Gaurav, Vijay, Ajay]</w:t>
      </w:r>
    </w:p>
    <w:p w:rsidR="00CF0619" w:rsidRDefault="00CF0619" w:rsidP="00CF0619">
      <w:pPr>
        <w:pStyle w:val="HTMLPreformatted"/>
        <w:shd w:val="clear" w:color="auto" w:fill="1C1D1C"/>
        <w:jc w:val="both"/>
        <w:rPr>
          <w:color w:val="F9F9F9"/>
        </w:rPr>
      </w:pPr>
      <w:r>
        <w:rPr>
          <w:color w:val="F9F9F9"/>
        </w:rPr>
        <w:t xml:space="preserve">After invoking addAll(Collection&lt;? extends E&gt; c) method: </w:t>
      </w:r>
    </w:p>
    <w:p w:rsidR="00CF0619" w:rsidRDefault="00CF0619" w:rsidP="00CF0619">
      <w:pPr>
        <w:pStyle w:val="HTMLPreformatted"/>
        <w:shd w:val="clear" w:color="auto" w:fill="1C1D1C"/>
        <w:jc w:val="both"/>
        <w:rPr>
          <w:color w:val="F9F9F9"/>
        </w:rPr>
      </w:pPr>
      <w:r>
        <w:rPr>
          <w:color w:val="F9F9F9"/>
        </w:rPr>
        <w:t>[Ravi, Gaurav, Vijay, Ajay, Sonoo, Hanumat]</w:t>
      </w:r>
    </w:p>
    <w:p w:rsidR="00CF0619" w:rsidRDefault="00CF0619" w:rsidP="00CF0619">
      <w:pPr>
        <w:pStyle w:val="HTMLPreformatted"/>
        <w:shd w:val="clear" w:color="auto" w:fill="1C1D1C"/>
        <w:jc w:val="both"/>
        <w:rPr>
          <w:color w:val="F9F9F9"/>
        </w:rPr>
      </w:pPr>
      <w:r>
        <w:rPr>
          <w:color w:val="F9F9F9"/>
        </w:rPr>
        <w:t xml:space="preserve">After invoking addAll(int index, Collection&lt;? extends E&gt; c) method: </w:t>
      </w:r>
    </w:p>
    <w:p w:rsidR="00CF0619" w:rsidRDefault="00CF0619" w:rsidP="00CF0619">
      <w:pPr>
        <w:pStyle w:val="HTMLPreformatted"/>
        <w:shd w:val="clear" w:color="auto" w:fill="1C1D1C"/>
        <w:jc w:val="both"/>
        <w:rPr>
          <w:color w:val="F9F9F9"/>
        </w:rPr>
      </w:pPr>
      <w:r>
        <w:rPr>
          <w:color w:val="F9F9F9"/>
        </w:rPr>
        <w:t>[Ravi, John, Rahul, Gaurav, Vijay, Ajay, Sonoo, Hanumat]</w:t>
      </w:r>
    </w:p>
    <w:p w:rsidR="00CF0619" w:rsidRDefault="00CF0619" w:rsidP="00CF0619">
      <w:pPr>
        <w:pStyle w:val="HTMLPreformatted"/>
        <w:shd w:val="clear" w:color="auto" w:fill="1C1D1C"/>
        <w:jc w:val="both"/>
        <w:rPr>
          <w:color w:val="F9F9F9"/>
        </w:rPr>
      </w:pPr>
      <w:r>
        <w:rPr>
          <w:color w:val="F9F9F9"/>
        </w:rPr>
        <w:t xml:space="preserve">After invoking addFirst(E e) method: </w:t>
      </w:r>
    </w:p>
    <w:p w:rsidR="00CF0619" w:rsidRDefault="00CF0619" w:rsidP="00CF0619">
      <w:pPr>
        <w:pStyle w:val="HTMLPreformatted"/>
        <w:shd w:val="clear" w:color="auto" w:fill="1C1D1C"/>
        <w:jc w:val="both"/>
        <w:rPr>
          <w:color w:val="F9F9F9"/>
        </w:rPr>
      </w:pPr>
      <w:r>
        <w:rPr>
          <w:color w:val="F9F9F9"/>
        </w:rPr>
        <w:t>[Lokesh, Ravi, John, Rahul, Gaurav, Vijay, Ajay, Sonoo, Hanumat]</w:t>
      </w:r>
    </w:p>
    <w:p w:rsidR="00CF0619" w:rsidRDefault="00CF0619" w:rsidP="00CF0619">
      <w:pPr>
        <w:pStyle w:val="HTMLPreformatted"/>
        <w:shd w:val="clear" w:color="auto" w:fill="1C1D1C"/>
        <w:jc w:val="both"/>
        <w:rPr>
          <w:color w:val="F9F9F9"/>
        </w:rPr>
      </w:pPr>
      <w:r>
        <w:rPr>
          <w:color w:val="F9F9F9"/>
        </w:rPr>
        <w:t xml:space="preserve">After invoking addLast(E e) method: </w:t>
      </w:r>
    </w:p>
    <w:p w:rsidR="00CF0619" w:rsidRDefault="00CF0619" w:rsidP="00CF0619">
      <w:pPr>
        <w:pStyle w:val="HTMLPreformatted"/>
        <w:shd w:val="clear" w:color="auto" w:fill="1C1D1C"/>
        <w:jc w:val="both"/>
        <w:rPr>
          <w:color w:val="F9F9F9"/>
        </w:rPr>
      </w:pPr>
      <w:r>
        <w:rPr>
          <w:color w:val="F9F9F9"/>
        </w:rPr>
        <w:t>[Lokesh, Ravi, John, Rahul, Gaurav, Vijay, Ajay, Sonoo, Hanumat, Harsh]</w:t>
      </w:r>
    </w:p>
    <w:p w:rsidR="00CF0619" w:rsidRDefault="00CF0619" w:rsidP="00CF0619">
      <w:pPr>
        <w:rPr>
          <w:rFonts w:ascii="Times New Roman" w:hAnsi="Times New Roman" w:cs="Times New Roman"/>
        </w:rPr>
      </w:pPr>
      <w:r>
        <w:pict>
          <v:rect id="_x0000_i1030"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LinkedList example to remove elements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an element.</w:t>
      </w:r>
    </w:p>
    <w:p w:rsidR="00CF0619" w:rsidRDefault="00CF0619" w:rsidP="00CF061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color w:val="333333"/>
        </w:rPr>
      </w:pPr>
      <w:r>
        <w:rPr>
          <w:rFonts w:ascii="Segoe UI" w:hAnsi="Segoe UI" w:cs="Segoe UI"/>
          <w:color w:val="333333"/>
        </w:rPr>
        <w:fldChar w:fldCharType="end"/>
      </w:r>
    </w:p>
    <w:p w:rsidR="00CF0619" w:rsidRDefault="00CF0619" w:rsidP="00CF0619">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LinkedList3 {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"Anuj"</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"Virat"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specific element from arraylist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remove(object)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element on the basis of specific position</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remove(index)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Adding new elements to arraylist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ll.addAll(ll2);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new elements from arraylist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ll.removeAll(ll2);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removeAll()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element from the list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ll.removeFirst();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removeFirst()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element from the list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ll.removeLast();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removeLast()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occurrence of element from the list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ll.removeFirstOccurrence(</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removeFirstOccurrence()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last occurrence of element from the list</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ll.removeLastOccurrence(</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removeLastOccurrence()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//Removing all the elements available in the list     </w:t>
      </w:r>
      <w:r>
        <w:rPr>
          <w:rFonts w:ascii="Segoe UI" w:hAnsi="Segoe UI" w:cs="Segoe UI"/>
          <w:color w:val="000000"/>
          <w:bdr w:val="none" w:sz="0" w:space="0" w:color="auto" w:frame="1"/>
        </w:rPr>
        <w:t>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ll.clear();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clear() method: "</w:t>
      </w:r>
      <w:r>
        <w:rPr>
          <w:rFonts w:ascii="Segoe UI" w:hAnsi="Segoe UI" w:cs="Segoe UI"/>
          <w:color w:val="000000"/>
          <w:bdr w:val="none" w:sz="0" w:space="0" w:color="auto" w:frame="1"/>
        </w:rPr>
        <w:t>+ll);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pStyle w:val="HTMLPreformatted"/>
        <w:shd w:val="clear" w:color="auto" w:fill="1C1D1C"/>
        <w:jc w:val="both"/>
        <w:rPr>
          <w:color w:val="F9F9F9"/>
        </w:rPr>
      </w:pPr>
      <w:r>
        <w:rPr>
          <w:color w:val="F9F9F9"/>
        </w:rPr>
        <w:t>Initial list of elements: [Ravi, Vijay, Ajay, Anuj, Gaurav, Harsh, Virat, Gaurav, Harsh, Amit]</w:t>
      </w:r>
    </w:p>
    <w:p w:rsidR="00CF0619" w:rsidRDefault="00CF0619" w:rsidP="00CF0619">
      <w:pPr>
        <w:pStyle w:val="HTMLPreformatted"/>
        <w:shd w:val="clear" w:color="auto" w:fill="1C1D1C"/>
        <w:jc w:val="both"/>
        <w:rPr>
          <w:color w:val="F9F9F9"/>
        </w:rPr>
      </w:pPr>
      <w:r>
        <w:rPr>
          <w:color w:val="F9F9F9"/>
        </w:rPr>
        <w:t>After invoking remove(object) method: [Ravi, Ajay, Anuj, Gaurav, Harsh, Virat, Gaurav, Harsh, Amit]</w:t>
      </w:r>
    </w:p>
    <w:p w:rsidR="00CF0619" w:rsidRDefault="00CF0619" w:rsidP="00CF0619">
      <w:pPr>
        <w:pStyle w:val="HTMLPreformatted"/>
        <w:shd w:val="clear" w:color="auto" w:fill="1C1D1C"/>
        <w:jc w:val="both"/>
        <w:rPr>
          <w:color w:val="F9F9F9"/>
        </w:rPr>
      </w:pPr>
      <w:r>
        <w:rPr>
          <w:color w:val="F9F9F9"/>
        </w:rPr>
        <w:t>After invoking remove(index) method: [Ajay, Anuj, Gaurav, Harsh, Virat, Gaurav, Harsh, Amit]</w:t>
      </w:r>
    </w:p>
    <w:p w:rsidR="00CF0619" w:rsidRDefault="00CF0619" w:rsidP="00CF0619">
      <w:pPr>
        <w:pStyle w:val="HTMLPreformatted"/>
        <w:shd w:val="clear" w:color="auto" w:fill="1C1D1C"/>
        <w:jc w:val="both"/>
        <w:rPr>
          <w:color w:val="F9F9F9"/>
        </w:rPr>
      </w:pPr>
      <w:r>
        <w:rPr>
          <w:color w:val="F9F9F9"/>
        </w:rPr>
        <w:t>Updated list : [Ajay, Anuj, Gaurav, Harsh, Virat, Gaurav, Harsh, Amit, Ravi, Hanumat]</w:t>
      </w:r>
    </w:p>
    <w:p w:rsidR="00CF0619" w:rsidRDefault="00CF0619" w:rsidP="00CF0619">
      <w:pPr>
        <w:pStyle w:val="HTMLPreformatted"/>
        <w:shd w:val="clear" w:color="auto" w:fill="1C1D1C"/>
        <w:jc w:val="both"/>
        <w:rPr>
          <w:color w:val="F9F9F9"/>
        </w:rPr>
      </w:pPr>
      <w:r>
        <w:rPr>
          <w:color w:val="F9F9F9"/>
        </w:rPr>
        <w:t>After invoking removeAll() method: [Ajay, Anuj, Gaurav, Harsh, Virat, Gaurav, Harsh, Amit]</w:t>
      </w:r>
    </w:p>
    <w:p w:rsidR="00CF0619" w:rsidRDefault="00CF0619" w:rsidP="00CF0619">
      <w:pPr>
        <w:pStyle w:val="HTMLPreformatted"/>
        <w:shd w:val="clear" w:color="auto" w:fill="1C1D1C"/>
        <w:jc w:val="both"/>
        <w:rPr>
          <w:color w:val="F9F9F9"/>
        </w:rPr>
      </w:pPr>
      <w:r>
        <w:rPr>
          <w:color w:val="F9F9F9"/>
        </w:rPr>
        <w:t>After invoking removeFirst() method: [Gaurav, Harsh, Virat, Gaurav, Harsh, Amit]</w:t>
      </w:r>
    </w:p>
    <w:p w:rsidR="00CF0619" w:rsidRDefault="00CF0619" w:rsidP="00CF0619">
      <w:pPr>
        <w:pStyle w:val="HTMLPreformatted"/>
        <w:shd w:val="clear" w:color="auto" w:fill="1C1D1C"/>
        <w:jc w:val="both"/>
        <w:rPr>
          <w:color w:val="F9F9F9"/>
        </w:rPr>
      </w:pPr>
      <w:r>
        <w:rPr>
          <w:color w:val="F9F9F9"/>
        </w:rPr>
        <w:t>After invoking removeLast() method: [Gaurav, Harsh, Virat, Gaurav, Harsh]</w:t>
      </w:r>
    </w:p>
    <w:p w:rsidR="00CF0619" w:rsidRDefault="00CF0619" w:rsidP="00CF0619">
      <w:pPr>
        <w:pStyle w:val="HTMLPreformatted"/>
        <w:shd w:val="clear" w:color="auto" w:fill="1C1D1C"/>
        <w:jc w:val="both"/>
        <w:rPr>
          <w:color w:val="F9F9F9"/>
        </w:rPr>
      </w:pPr>
      <w:r>
        <w:rPr>
          <w:color w:val="F9F9F9"/>
        </w:rPr>
        <w:t>After invoking removeFirstOccurrence() method: [Harsh, Virat, Gaurav, Harsh]</w:t>
      </w:r>
    </w:p>
    <w:p w:rsidR="00CF0619" w:rsidRDefault="00CF0619" w:rsidP="00CF0619">
      <w:pPr>
        <w:pStyle w:val="HTMLPreformatted"/>
        <w:shd w:val="clear" w:color="auto" w:fill="1C1D1C"/>
        <w:jc w:val="both"/>
        <w:rPr>
          <w:color w:val="F9F9F9"/>
        </w:rPr>
      </w:pPr>
      <w:r>
        <w:rPr>
          <w:color w:val="F9F9F9"/>
        </w:rPr>
        <w:t>After invoking removeLastOccurrence() method: [Harsh, Virat, Gaurav]</w:t>
      </w:r>
    </w:p>
    <w:p w:rsidR="00CF0619" w:rsidRDefault="00CF0619" w:rsidP="00CF0619">
      <w:pPr>
        <w:pStyle w:val="HTMLPreformatted"/>
        <w:shd w:val="clear" w:color="auto" w:fill="1C1D1C"/>
        <w:jc w:val="both"/>
        <w:rPr>
          <w:color w:val="F9F9F9"/>
        </w:rPr>
      </w:pPr>
      <w:r>
        <w:rPr>
          <w:color w:val="F9F9F9"/>
        </w:rPr>
        <w:t>After invoking clear() method: []</w:t>
      </w:r>
    </w:p>
    <w:p w:rsidR="00CF0619" w:rsidRDefault="00CF0619" w:rsidP="00CF0619">
      <w:pPr>
        <w:rPr>
          <w:rFonts w:ascii="Times New Roman" w:hAnsi="Times New Roman" w:cs="Times New Roman"/>
        </w:rPr>
      </w:pPr>
      <w:r>
        <w:pict>
          <v:rect id="_x0000_i1031"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LinkedList Example to reverse a list of elements</w:t>
      </w:r>
    </w:p>
    <w:p w:rsidR="00CF0619" w:rsidRDefault="00CF0619" w:rsidP="00CF0619">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color w:val="333333"/>
        </w:rPr>
      </w:pPr>
      <w:r>
        <w:rPr>
          <w:rFonts w:ascii="Segoe UI" w:hAnsi="Segoe UI" w:cs="Segoe UI"/>
          <w:color w:val="333333"/>
        </w:rPr>
        <w:fldChar w:fldCharType="end"/>
      </w:r>
    </w:p>
    <w:p w:rsidR="00CF0619" w:rsidRDefault="00CF0619" w:rsidP="00CF0619">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LinkedList4{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the list of elements in reverse order</w:t>
      </w:r>
      <w:r>
        <w:rPr>
          <w:rFonts w:ascii="Segoe UI" w:hAnsi="Segoe UI" w:cs="Segoe UI"/>
          <w:color w:val="000000"/>
          <w:bdr w:val="none" w:sz="0" w:space="0" w:color="auto" w:frame="1"/>
        </w:rPr>
        <w: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i=ll.descendingIterator();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System.out.println(i.next());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HTMLPreformatted"/>
        <w:shd w:val="clear" w:color="auto" w:fill="1C1D1C"/>
        <w:jc w:val="both"/>
        <w:rPr>
          <w:color w:val="F9F9F9"/>
        </w:rPr>
      </w:pPr>
      <w:r>
        <w:rPr>
          <w:color w:val="F9F9F9"/>
        </w:rPr>
        <w:t>Output: Ajay</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p>
    <w:p w:rsidR="00CF0619" w:rsidRDefault="00CF0619" w:rsidP="00CF0619">
      <w:pPr>
        <w:rPr>
          <w:rFonts w:ascii="Times New Roman" w:hAnsi="Times New Roman" w:cs="Times New Roman"/>
        </w:rPr>
      </w:pPr>
      <w:r>
        <w:pict>
          <v:rect id="_x0000_i1032"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LinkedList Example: Book</w:t>
      </w:r>
    </w:p>
    <w:p w:rsidR="00CF0619" w:rsidRDefault="00CF0619" w:rsidP="00CF0619">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"https://www.javatpoint.com/java-linkedlist" </w:instrText>
      </w:r>
      <w:r>
        <w:rPr>
          <w:rFonts w:ascii="Segoe UI" w:hAnsi="Segoe UI" w:cs="Segoe UI"/>
          <w:color w:val="333333"/>
        </w:rPr>
        <w:fldChar w:fldCharType="separate"/>
      </w:r>
    </w:p>
    <w:p w:rsidR="00CF0619" w:rsidRDefault="00CF0619" w:rsidP="00CF0619">
      <w:pPr>
        <w:jc w:val="both"/>
        <w:rPr>
          <w:color w:val="333333"/>
        </w:rPr>
      </w:pPr>
      <w:r>
        <w:rPr>
          <w:rFonts w:ascii="Segoe UI" w:hAnsi="Segoe UI" w:cs="Segoe UI"/>
          <w:color w:val="333333"/>
        </w:rPr>
        <w:fldChar w:fldCharType="end"/>
      </w:r>
    </w:p>
    <w:p w:rsidR="00CF0619" w:rsidRDefault="00CF0619" w:rsidP="00CF061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CF0619" w:rsidRDefault="00CF0619" w:rsidP="00CF061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CF0619" w:rsidRDefault="00CF0619" w:rsidP="00CF061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CF0619" w:rsidRDefault="00CF0619" w:rsidP="00CF061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LinkedListExample {  </w:t>
      </w:r>
    </w:p>
    <w:p w:rsidR="00CF0619" w:rsidRDefault="00CF0619" w:rsidP="00CF0619">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list of Books</w:t>
      </w: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List&lt;Book&gt;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LinkedList&lt;Book&gt;();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list</w:t>
      </w: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list.add(b1);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list.add(b2);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list.add(b3);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b:list){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101 Let us C Yashwant Kanetkar BPB 8</w:t>
      </w:r>
    </w:p>
    <w:p w:rsidR="00CF0619" w:rsidRDefault="00CF0619" w:rsidP="00CF0619">
      <w:pPr>
        <w:pStyle w:val="HTMLPreformatted"/>
        <w:shd w:val="clear" w:color="auto" w:fill="1C1D1C"/>
        <w:jc w:val="both"/>
        <w:rPr>
          <w:color w:val="F9F9F9"/>
        </w:rPr>
      </w:pPr>
      <w:r>
        <w:rPr>
          <w:color w:val="F9F9F9"/>
        </w:rPr>
        <w:t>102 Data Communications &amp; Networking Forouzan Mc Graw Hill 4</w:t>
      </w:r>
    </w:p>
    <w:p w:rsidR="00CF0619" w:rsidRDefault="00CF0619" w:rsidP="00CF0619">
      <w:pPr>
        <w:pStyle w:val="HTMLPreformatted"/>
        <w:shd w:val="clear" w:color="auto" w:fill="1C1D1C"/>
        <w:jc w:val="both"/>
        <w:rPr>
          <w:color w:val="F9F9F9"/>
        </w:rPr>
      </w:pPr>
      <w:r>
        <w:rPr>
          <w:color w:val="F9F9F9"/>
        </w:rPr>
        <w:t>103 Operating System Galvin Wiley 6</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Java HashSet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Java HashSet class hierarchy</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Java HashSet class is used to create a collection that uses a hash table for storage. It inherits the AbstractSet class and implements Set interface.</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The important points about Java HashSet class are:</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HashSet stores the elements by using a mechanism called hashing.</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HashSet contains unique elements only.</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HashSet allows null value.</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HashSet class is non synchronized.</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HashSet doesn't maintain the insertion order. Here, elements are inserted on the basis of their hashcode.</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lastRenderedPageBreak/>
        <w:t>HashSet is the best approach for search operations.</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The initial default capacity of HashSet is 16, and the load factor is 0.75.</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Difference between List and 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A list can contain duplicate elements whereas Set contains unique elements only.</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Hierarchy of HashSet class</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The HashSet class extends AbstractSet class which implements Set interface. The Set interface inherits Collection and Iterable interfaces in hierarchical order.</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HashSet class declaration</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Let's see the declaration for java.util.HashSet class.</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public class HashSet&lt;E&gt; extends AbstractSet&lt;E&gt; implements Set&lt;E&gt;, Cloneable, Serializable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Constructors of Java HashSet class</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SN</w:t>
      </w:r>
      <w:r w:rsidRPr="00316F55">
        <w:rPr>
          <w:rFonts w:ascii="Segoe UI" w:hAnsi="Segoe UI" w:cs="Segoe UI"/>
          <w:color w:val="333333"/>
        </w:rPr>
        <w:tab/>
        <w:t>Constructor</w:t>
      </w:r>
      <w:r w:rsidRPr="00316F55">
        <w:rPr>
          <w:rFonts w:ascii="Segoe UI" w:hAnsi="Segoe UI" w:cs="Segoe UI"/>
          <w:color w:val="333333"/>
        </w:rPr>
        <w:tab/>
        <w:t>Description</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1)</w:t>
      </w:r>
      <w:r w:rsidRPr="00316F55">
        <w:rPr>
          <w:rFonts w:ascii="Segoe UI" w:hAnsi="Segoe UI" w:cs="Segoe UI"/>
          <w:color w:val="333333"/>
        </w:rPr>
        <w:tab/>
        <w:t>HashSet()</w:t>
      </w:r>
      <w:r w:rsidRPr="00316F55">
        <w:rPr>
          <w:rFonts w:ascii="Segoe UI" w:hAnsi="Segoe UI" w:cs="Segoe UI"/>
          <w:color w:val="333333"/>
        </w:rPr>
        <w:tab/>
        <w:t>It is used to construct a default HashSet.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2)</w:t>
      </w:r>
      <w:r w:rsidRPr="00316F55">
        <w:rPr>
          <w:rFonts w:ascii="Segoe UI" w:hAnsi="Segoe UI" w:cs="Segoe UI"/>
          <w:color w:val="333333"/>
        </w:rPr>
        <w:tab/>
        <w:t>HashSet(int capacity)</w:t>
      </w:r>
      <w:r w:rsidRPr="00316F55">
        <w:rPr>
          <w:rFonts w:ascii="Segoe UI" w:hAnsi="Segoe UI" w:cs="Segoe UI"/>
          <w:color w:val="333333"/>
        </w:rPr>
        <w:tab/>
        <w:t>It is used to initialize the capacity of the hash set to the given integer value capacity. The capacity grows automatically as elements are added to the HashSet.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3)</w:t>
      </w:r>
      <w:r w:rsidRPr="00316F55">
        <w:rPr>
          <w:rFonts w:ascii="Segoe UI" w:hAnsi="Segoe UI" w:cs="Segoe UI"/>
          <w:color w:val="333333"/>
        </w:rPr>
        <w:tab/>
        <w:t>HashSet(int capacity, float loadFactor)</w:t>
      </w:r>
      <w:r w:rsidRPr="00316F55">
        <w:rPr>
          <w:rFonts w:ascii="Segoe UI" w:hAnsi="Segoe UI" w:cs="Segoe UI"/>
          <w:color w:val="333333"/>
        </w:rPr>
        <w:tab/>
        <w:t>It is used to initialize the capacity of the hash set to the given integer value capacity and the specified load factor.</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lastRenderedPageBreak/>
        <w:t>4)</w:t>
      </w:r>
      <w:r w:rsidRPr="00316F55">
        <w:rPr>
          <w:rFonts w:ascii="Segoe UI" w:hAnsi="Segoe UI" w:cs="Segoe UI"/>
          <w:color w:val="333333"/>
        </w:rPr>
        <w:tab/>
        <w:t>HashSet(Collection&lt;? extends E&gt; c)</w:t>
      </w:r>
      <w:r w:rsidRPr="00316F55">
        <w:rPr>
          <w:rFonts w:ascii="Segoe UI" w:hAnsi="Segoe UI" w:cs="Segoe UI"/>
          <w:color w:val="333333"/>
        </w:rPr>
        <w:tab/>
        <w:t>It is used to initialize the hash set by using the elements of the collection c.</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Methods of Java HashSet class</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Various methods of Java HashSet class are as follows:</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SN</w:t>
      </w:r>
      <w:r w:rsidRPr="00316F55">
        <w:rPr>
          <w:rFonts w:ascii="Segoe UI" w:hAnsi="Segoe UI" w:cs="Segoe UI"/>
          <w:color w:val="333333"/>
        </w:rPr>
        <w:tab/>
        <w:t>Modifier &amp; Type</w:t>
      </w:r>
      <w:r w:rsidRPr="00316F55">
        <w:rPr>
          <w:rFonts w:ascii="Segoe UI" w:hAnsi="Segoe UI" w:cs="Segoe UI"/>
          <w:color w:val="333333"/>
        </w:rPr>
        <w:tab/>
        <w:t>Method</w:t>
      </w:r>
      <w:r w:rsidRPr="00316F55">
        <w:rPr>
          <w:rFonts w:ascii="Segoe UI" w:hAnsi="Segoe UI" w:cs="Segoe UI"/>
          <w:color w:val="333333"/>
        </w:rPr>
        <w:tab/>
        <w:t>Description</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1)</w:t>
      </w:r>
      <w:r w:rsidRPr="00316F55">
        <w:rPr>
          <w:rFonts w:ascii="Segoe UI" w:hAnsi="Segoe UI" w:cs="Segoe UI"/>
          <w:color w:val="333333"/>
        </w:rPr>
        <w:tab/>
        <w:t>boolean</w:t>
      </w:r>
      <w:r w:rsidRPr="00316F55">
        <w:rPr>
          <w:rFonts w:ascii="Segoe UI" w:hAnsi="Segoe UI" w:cs="Segoe UI"/>
          <w:color w:val="333333"/>
        </w:rPr>
        <w:tab/>
        <w:t>add(E e)</w:t>
      </w:r>
      <w:r w:rsidRPr="00316F55">
        <w:rPr>
          <w:rFonts w:ascii="Segoe UI" w:hAnsi="Segoe UI" w:cs="Segoe UI"/>
          <w:color w:val="333333"/>
        </w:rPr>
        <w:tab/>
        <w:t>It is used to add the specified element to this set if it is not already present.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2)</w:t>
      </w:r>
      <w:r w:rsidRPr="00316F55">
        <w:rPr>
          <w:rFonts w:ascii="Segoe UI" w:hAnsi="Segoe UI" w:cs="Segoe UI"/>
          <w:color w:val="333333"/>
        </w:rPr>
        <w:tab/>
        <w:t>void</w:t>
      </w:r>
      <w:r w:rsidRPr="00316F55">
        <w:rPr>
          <w:rFonts w:ascii="Segoe UI" w:hAnsi="Segoe UI" w:cs="Segoe UI"/>
          <w:color w:val="333333"/>
        </w:rPr>
        <w:tab/>
        <w:t>clear()</w:t>
      </w:r>
      <w:r w:rsidRPr="00316F55">
        <w:rPr>
          <w:rFonts w:ascii="Segoe UI" w:hAnsi="Segoe UI" w:cs="Segoe UI"/>
          <w:color w:val="333333"/>
        </w:rPr>
        <w:tab/>
        <w:t>It is used to remove all of the elements from the 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3)</w:t>
      </w:r>
      <w:r w:rsidRPr="00316F55">
        <w:rPr>
          <w:rFonts w:ascii="Segoe UI" w:hAnsi="Segoe UI" w:cs="Segoe UI"/>
          <w:color w:val="333333"/>
        </w:rPr>
        <w:tab/>
        <w:t>object</w:t>
      </w:r>
      <w:r w:rsidRPr="00316F55">
        <w:rPr>
          <w:rFonts w:ascii="Segoe UI" w:hAnsi="Segoe UI" w:cs="Segoe UI"/>
          <w:color w:val="333333"/>
        </w:rPr>
        <w:tab/>
        <w:t>clone()</w:t>
      </w:r>
      <w:r w:rsidRPr="00316F55">
        <w:rPr>
          <w:rFonts w:ascii="Segoe UI" w:hAnsi="Segoe UI" w:cs="Segoe UI"/>
          <w:color w:val="333333"/>
        </w:rPr>
        <w:tab/>
        <w:t>It is used to return a shallow copy of this HashSet instance: the elements themselves are not cloned.</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4)</w:t>
      </w:r>
      <w:r w:rsidRPr="00316F55">
        <w:rPr>
          <w:rFonts w:ascii="Segoe UI" w:hAnsi="Segoe UI" w:cs="Segoe UI"/>
          <w:color w:val="333333"/>
        </w:rPr>
        <w:tab/>
        <w:t>boolean</w:t>
      </w:r>
      <w:r w:rsidRPr="00316F55">
        <w:rPr>
          <w:rFonts w:ascii="Segoe UI" w:hAnsi="Segoe UI" w:cs="Segoe UI"/>
          <w:color w:val="333333"/>
        </w:rPr>
        <w:tab/>
        <w:t>contains(Object o)</w:t>
      </w:r>
      <w:r w:rsidRPr="00316F55">
        <w:rPr>
          <w:rFonts w:ascii="Segoe UI" w:hAnsi="Segoe UI" w:cs="Segoe UI"/>
          <w:color w:val="333333"/>
        </w:rPr>
        <w:tab/>
        <w:t>It is used to return true if this set contains the specified element.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5)</w:t>
      </w:r>
      <w:r w:rsidRPr="00316F55">
        <w:rPr>
          <w:rFonts w:ascii="Segoe UI" w:hAnsi="Segoe UI" w:cs="Segoe UI"/>
          <w:color w:val="333333"/>
        </w:rPr>
        <w:tab/>
        <w:t>boolean</w:t>
      </w:r>
      <w:r w:rsidRPr="00316F55">
        <w:rPr>
          <w:rFonts w:ascii="Segoe UI" w:hAnsi="Segoe UI" w:cs="Segoe UI"/>
          <w:color w:val="333333"/>
        </w:rPr>
        <w:tab/>
        <w:t>isEmpty()</w:t>
      </w:r>
      <w:r w:rsidRPr="00316F55">
        <w:rPr>
          <w:rFonts w:ascii="Segoe UI" w:hAnsi="Segoe UI" w:cs="Segoe UI"/>
          <w:color w:val="333333"/>
        </w:rPr>
        <w:tab/>
        <w:t>It is used to return true if this set contains no elements.</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6)</w:t>
      </w:r>
      <w:r w:rsidRPr="00316F55">
        <w:rPr>
          <w:rFonts w:ascii="Segoe UI" w:hAnsi="Segoe UI" w:cs="Segoe UI"/>
          <w:color w:val="333333"/>
        </w:rPr>
        <w:tab/>
        <w:t>Iterator&lt;E&gt;</w:t>
      </w:r>
      <w:r w:rsidRPr="00316F55">
        <w:rPr>
          <w:rFonts w:ascii="Segoe UI" w:hAnsi="Segoe UI" w:cs="Segoe UI"/>
          <w:color w:val="333333"/>
        </w:rPr>
        <w:tab/>
        <w:t>iterator()</w:t>
      </w:r>
      <w:r w:rsidRPr="00316F55">
        <w:rPr>
          <w:rFonts w:ascii="Segoe UI" w:hAnsi="Segoe UI" w:cs="Segoe UI"/>
          <w:color w:val="333333"/>
        </w:rPr>
        <w:tab/>
        <w:t>It is used to return an iterator over the elements in this 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7)</w:t>
      </w:r>
      <w:r w:rsidRPr="00316F55">
        <w:rPr>
          <w:rFonts w:ascii="Segoe UI" w:hAnsi="Segoe UI" w:cs="Segoe UI"/>
          <w:color w:val="333333"/>
        </w:rPr>
        <w:tab/>
        <w:t>boolean</w:t>
      </w:r>
      <w:r w:rsidRPr="00316F55">
        <w:rPr>
          <w:rFonts w:ascii="Segoe UI" w:hAnsi="Segoe UI" w:cs="Segoe UI"/>
          <w:color w:val="333333"/>
        </w:rPr>
        <w:tab/>
        <w:t>remove(Object o)</w:t>
      </w:r>
      <w:r w:rsidRPr="00316F55">
        <w:rPr>
          <w:rFonts w:ascii="Segoe UI" w:hAnsi="Segoe UI" w:cs="Segoe UI"/>
          <w:color w:val="333333"/>
        </w:rPr>
        <w:tab/>
        <w:t>It is used to remove the specified element from this set if it is present.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8)</w:t>
      </w:r>
      <w:r w:rsidRPr="00316F55">
        <w:rPr>
          <w:rFonts w:ascii="Segoe UI" w:hAnsi="Segoe UI" w:cs="Segoe UI"/>
          <w:color w:val="333333"/>
        </w:rPr>
        <w:tab/>
        <w:t>int</w:t>
      </w:r>
      <w:r w:rsidRPr="00316F55">
        <w:rPr>
          <w:rFonts w:ascii="Segoe UI" w:hAnsi="Segoe UI" w:cs="Segoe UI"/>
          <w:color w:val="333333"/>
        </w:rPr>
        <w:tab/>
        <w:t>size()</w:t>
      </w:r>
      <w:r w:rsidRPr="00316F55">
        <w:rPr>
          <w:rFonts w:ascii="Segoe UI" w:hAnsi="Segoe UI" w:cs="Segoe UI"/>
          <w:color w:val="333333"/>
        </w:rPr>
        <w:tab/>
        <w:t>It is used to return the number of elements in the 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9)</w:t>
      </w:r>
      <w:r w:rsidRPr="00316F55">
        <w:rPr>
          <w:rFonts w:ascii="Segoe UI" w:hAnsi="Segoe UI" w:cs="Segoe UI"/>
          <w:color w:val="333333"/>
        </w:rPr>
        <w:tab/>
        <w:t>Spliterator&lt;E&gt;</w:t>
      </w:r>
      <w:r w:rsidRPr="00316F55">
        <w:rPr>
          <w:rFonts w:ascii="Segoe UI" w:hAnsi="Segoe UI" w:cs="Segoe UI"/>
          <w:color w:val="333333"/>
        </w:rPr>
        <w:tab/>
        <w:t>spliterator()</w:t>
      </w:r>
      <w:r w:rsidRPr="00316F55">
        <w:rPr>
          <w:rFonts w:ascii="Segoe UI" w:hAnsi="Segoe UI" w:cs="Segoe UI"/>
          <w:color w:val="333333"/>
        </w:rPr>
        <w:tab/>
        <w:t>It is used to create a late-binding and fail-fast Spliterator over the elements in the set.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Java HashSet Example</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Let's see a simple example of HashSet. Notice, the elements iterate in an unordered collection.</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import java.util.*;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lastRenderedPageBreak/>
        <w:t xml:space="preserve">class HashSet1{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public static void main(String args[]){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//Creating HashSet and adding elements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HashSet&lt;String&gt; set=new HashSet();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set.add("One");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set.add("Two");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set.add("Three");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set.add("Four");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set.add("Five");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Iterator&lt;String&gt; i=set.iterator();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while(i.hasNext())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System.out.println(i.next());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Five</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One</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Four</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Two</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Three</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Java HashSet example ignoring duplicate elements</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In this example, we see that HashSet doesn't allow duplicate elements.</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import java.util.*;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class HashSet2{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public static void main(String args[]){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//Creating HashSet and adding elements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HashSet&lt;String&gt; set=new HashSet&lt;String&gt;();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set.add("Ravi");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set.add("Vijay");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set.add("Ravi");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set.add("Ajay");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//Traversing elements  </w:t>
      </w:r>
    </w:p>
    <w:p w:rsidR="00CF0619"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w:t>
      </w:r>
      <w:r>
        <w:rPr>
          <w:rFonts w:ascii="Segoe UI" w:hAnsi="Segoe UI" w:cs="Segoe UI"/>
          <w:color w:val="333333"/>
        </w:rPr>
        <w:t>For(String s:set)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{sys(s);</w:t>
      </w:r>
    </w:p>
    <w:p w:rsidR="00CF0619" w:rsidRPr="00316F55"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Ajay</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Vijay</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Ravi</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Java HashSet example to remove elements</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Here, we see different ways to remove an element.</w:t>
      </w:r>
    </w:p>
    <w:p w:rsidR="00CF0619" w:rsidRPr="00316F55" w:rsidRDefault="00CF0619" w:rsidP="00CF0619">
      <w:pPr>
        <w:pStyle w:val="NormalWeb"/>
        <w:shd w:val="clear" w:color="auto" w:fill="FFFFFF"/>
        <w:jc w:val="both"/>
        <w:rPr>
          <w:rFonts w:ascii="Segoe UI" w:hAnsi="Segoe UI" w:cs="Segoe UI"/>
          <w:color w:val="333333"/>
        </w:rPr>
      </w:pP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lastRenderedPageBreak/>
        <w:t xml:space="preserve">import java.util.*;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class HashSet3{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public static void main(String args[]){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HashSet&lt;String&gt; set=new HashSet&lt;String&gt;();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set.add("Ravi");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set.add("Vijay");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set.add("Arun");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set.add("Sumit");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System.out.println("An initial list of elements: "+set);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//Removing specific element from HashSet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set.remove("Ravi");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System.out.println("After invoking remove(object) method: "+set);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HashSet&lt;String&gt; set1=new HashSet&lt;String&gt;();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set1.add("Ajay");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set1.add("Gaurav");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set.addAll(set1);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System.out.println("Updated List: "+set);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//Removing all the new elements from HashSet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set.removeAll(set1);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System.out.println("After invoking removeAll() method: "+set);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//Removing elements on the basis of specified condition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set.removeIf(str-&gt;str.contains("Vijay"));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System.out.println("After invoking removeIf() method: "+set);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lastRenderedPageBreak/>
        <w:t xml:space="preserve">           //Removing all the elements available in the 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set.clear();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System.out.println("After invoking clear() method: "+set);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 xml:space="preserve">}  </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An initial list of elements: [Vijay, Ravi, Arun, Sumit]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After invoking remove(object) method: [Vijay, Arun, Sumit]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Updated List: [Vijay, Arun, Gaurav, Sumit, Ajay]</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After invoking removeAll() method: [Vijay, Arun, Sumit]</w:t>
      </w:r>
    </w:p>
    <w:p w:rsidR="00CF0619" w:rsidRPr="00316F55"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After invoking removeIf() method: [Arun, Sumit]</w:t>
      </w:r>
    </w:p>
    <w:p w:rsidR="00CF0619" w:rsidRDefault="00CF0619" w:rsidP="00CF0619">
      <w:pPr>
        <w:pStyle w:val="NormalWeb"/>
        <w:shd w:val="clear" w:color="auto" w:fill="FFFFFF"/>
        <w:jc w:val="both"/>
        <w:rPr>
          <w:rFonts w:ascii="Segoe UI" w:hAnsi="Segoe UI" w:cs="Segoe UI"/>
          <w:color w:val="333333"/>
        </w:rPr>
      </w:pPr>
      <w:r w:rsidRPr="00316F55">
        <w:rPr>
          <w:rFonts w:ascii="Segoe UI" w:hAnsi="Segoe UI" w:cs="Segoe UI"/>
          <w:color w:val="333333"/>
        </w:rPr>
        <w:t>After invoking clear() method: []</w:t>
      </w:r>
    </w:p>
    <w:p w:rsidR="00CF0619" w:rsidRDefault="00CF0619" w:rsidP="00CF0619">
      <w:pPr>
        <w:pStyle w:val="NormalWeb"/>
        <w:shd w:val="clear" w:color="auto" w:fill="FFFFFF"/>
        <w:jc w:val="both"/>
        <w:rPr>
          <w:rFonts w:ascii="Segoe UI" w:hAnsi="Segoe UI" w:cs="Segoe UI"/>
          <w:color w:val="333333"/>
        </w:rPr>
      </w:pPr>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LinkedHashSet class</w:t>
      </w:r>
    </w:p>
    <w:p w:rsidR="00CF0619" w:rsidRDefault="00CF0619" w:rsidP="00CF0619">
      <w:pPr>
        <w:rPr>
          <w:rFonts w:ascii="Times New Roman" w:hAnsi="Times New Roman" w:cs="Times New Roman"/>
          <w:sz w:val="24"/>
          <w:szCs w:val="24"/>
        </w:rPr>
      </w:pPr>
      <w:r>
        <w:rPr>
          <w:noProof/>
          <w:lang w:eastAsia="en-IN"/>
        </w:rPr>
        <w:lastRenderedPageBreak/>
        <w:drawing>
          <wp:inline distT="0" distB="0" distL="0" distR="0" wp14:anchorId="5EFAE831" wp14:editId="5AAA8AF2">
            <wp:extent cx="1630680" cy="4218305"/>
            <wp:effectExtent l="0" t="0" r="7620" b="0"/>
            <wp:docPr id="130" name="Picture 130"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Java HashSet class hierarch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0680" cy="4218305"/>
                    </a:xfrm>
                    <a:prstGeom prst="rect">
                      <a:avLst/>
                    </a:prstGeom>
                    <a:noFill/>
                    <a:ln>
                      <a:noFill/>
                    </a:ln>
                  </pic:spPr>
                </pic:pic>
              </a:graphicData>
            </a:graphic>
          </wp:inline>
        </w:drawing>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Java LinkedHashSet class is a Hashtable and Linked list implementation of the set interface. It inherits HashSet class and implements Set interface.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important points about Java LinkedHashSet class are:</w:t>
      </w:r>
    </w:p>
    <w:p w:rsidR="00CF0619" w:rsidRDefault="00CF0619" w:rsidP="00CF061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contains unique elements only like HashSet.</w:t>
      </w:r>
    </w:p>
    <w:p w:rsidR="00CF0619" w:rsidRDefault="00CF0619" w:rsidP="00CF061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provides all optional set operation and permits null elements.</w:t>
      </w:r>
    </w:p>
    <w:p w:rsidR="00CF0619" w:rsidRDefault="00CF0619" w:rsidP="00CF061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is non synchronized.</w:t>
      </w:r>
    </w:p>
    <w:p w:rsidR="00CF0619" w:rsidRDefault="00CF0619" w:rsidP="00CF0619">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maintains insertion order.</w:t>
      </w:r>
    </w:p>
    <w:p w:rsidR="00CF0619" w:rsidRDefault="00CF0619" w:rsidP="00CF061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LinkedHashSet class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LinkedHashSet class extends HashSet class which implements Set interface. The Set interface inherits Collection and Iterable interfaces in hierarchical order.</w:t>
      </w:r>
    </w:p>
    <w:p w:rsidR="00CF0619" w:rsidRDefault="00CF0619" w:rsidP="00CF0619">
      <w:pPr>
        <w:rPr>
          <w:ins w:id="0" w:author="Unknown"/>
          <w:rFonts w:ascii="Times New Roman" w:hAnsi="Times New Roman" w:cs="Times New Roman"/>
        </w:rPr>
      </w:pPr>
      <w:r>
        <w:rPr>
          <w:rFonts w:ascii="Segoe UI" w:hAnsi="Segoe UI" w:cs="Segoe UI"/>
          <w:color w:val="333333"/>
        </w:rPr>
        <w:br/>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Constructors of Java LinkedHashSet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1"/>
        <w:gridCol w:w="7568"/>
      </w:tblGrid>
      <w:tr w:rsidR="00CF0619" w:rsidRPr="003036BE" w:rsidTr="00D23B17">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lastRenderedPageBreak/>
              <w:t>Constructor</w:t>
            </w:r>
          </w:p>
        </w:tc>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t>Description</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HashSet()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construct a default HashSet.</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HashSet(Collection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initialize the hash set by using the elements of the collection c.</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LinkedHashSet(int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initialize the capacity of the linked hash set to the given integer value capacity.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LinkedHashSet(int capacity, float fillRatio)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initialize both the capacity and the fill ratio (also called load capacity) of the hash set from its argument.</w:t>
            </w:r>
          </w:p>
        </w:tc>
      </w:tr>
    </w:tbl>
    <w:p w:rsidR="00CF0619" w:rsidRPr="003036BE" w:rsidRDefault="00CF0619" w:rsidP="00CF0619">
      <w:pPr>
        <w:spacing w:after="0" w:line="240" w:lineRule="auto"/>
        <w:rPr>
          <w:rFonts w:ascii="Times New Roman" w:eastAsia="Times New Roman" w:hAnsi="Times New Roman" w:cs="Times New Roman"/>
          <w:sz w:val="24"/>
          <w:szCs w:val="24"/>
          <w:lang w:eastAsia="en-IN"/>
        </w:rPr>
      </w:pPr>
      <w:r w:rsidRPr="003036BE">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Java LinkedHashSet Example</w:t>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Let's see a simple example of Java LinkedHashSet class. Here you can notice that the elements iterate in insertion order.</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LinkedHashSet1{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//Creating HashSet and adding elements</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LinkedHashSet&lt;String&gt; set=</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LinkedHashSet();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set.add(</w:t>
      </w:r>
      <w:r w:rsidRPr="003036BE">
        <w:rPr>
          <w:rFonts w:ascii="Segoe UI" w:eastAsia="Times New Roman" w:hAnsi="Segoe UI" w:cs="Segoe UI"/>
          <w:color w:val="0000FF"/>
          <w:sz w:val="24"/>
          <w:szCs w:val="24"/>
          <w:bdr w:val="none" w:sz="0" w:space="0" w:color="auto" w:frame="1"/>
          <w:lang w:eastAsia="en-IN"/>
        </w:rPr>
        <w:t>"One"</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set.add(</w:t>
      </w:r>
      <w:r w:rsidRPr="003036BE">
        <w:rPr>
          <w:rFonts w:ascii="Segoe UI" w:eastAsia="Times New Roman" w:hAnsi="Segoe UI" w:cs="Segoe UI"/>
          <w:color w:val="0000FF"/>
          <w:sz w:val="24"/>
          <w:szCs w:val="24"/>
          <w:bdr w:val="none" w:sz="0" w:space="0" w:color="auto" w:frame="1"/>
          <w:lang w:eastAsia="en-IN"/>
        </w:rPr>
        <w:t>"Two"</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set.add(</w:t>
      </w:r>
      <w:r w:rsidRPr="003036BE">
        <w:rPr>
          <w:rFonts w:ascii="Segoe UI" w:eastAsia="Times New Roman" w:hAnsi="Segoe UI" w:cs="Segoe UI"/>
          <w:color w:val="0000FF"/>
          <w:sz w:val="24"/>
          <w:szCs w:val="24"/>
          <w:bdr w:val="none" w:sz="0" w:space="0" w:color="auto" w:frame="1"/>
          <w:lang w:eastAsia="en-IN"/>
        </w:rPr>
        <w:t>"Three"</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set.add(</w:t>
      </w:r>
      <w:r w:rsidRPr="003036BE">
        <w:rPr>
          <w:rFonts w:ascii="Segoe UI" w:eastAsia="Times New Roman" w:hAnsi="Segoe UI" w:cs="Segoe UI"/>
          <w:color w:val="0000FF"/>
          <w:sz w:val="24"/>
          <w:szCs w:val="24"/>
          <w:bdr w:val="none" w:sz="0" w:space="0" w:color="auto" w:frame="1"/>
          <w:lang w:eastAsia="en-IN"/>
        </w:rPr>
        <w:t>"Four"</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set.add(</w:t>
      </w:r>
      <w:r w:rsidRPr="003036BE">
        <w:rPr>
          <w:rFonts w:ascii="Segoe UI" w:eastAsia="Times New Roman" w:hAnsi="Segoe UI" w:cs="Segoe UI"/>
          <w:color w:val="0000FF"/>
          <w:sz w:val="24"/>
          <w:szCs w:val="24"/>
          <w:bdr w:val="none" w:sz="0" w:space="0" w:color="auto" w:frame="1"/>
          <w:lang w:eastAsia="en-IN"/>
        </w:rPr>
        <w:t>"Five"</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Iterator&lt;String&gt; i=set.iterator();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while</w:t>
      </w:r>
      <w:r w:rsidRPr="003036BE">
        <w:rPr>
          <w:rFonts w:ascii="Segoe UI" w:eastAsia="Times New Roman" w:hAnsi="Segoe UI" w:cs="Segoe UI"/>
          <w:color w:val="000000"/>
          <w:sz w:val="24"/>
          <w:szCs w:val="24"/>
          <w:bdr w:val="none" w:sz="0" w:space="0" w:color="auto" w:frame="1"/>
          <w:lang w:eastAsia="en-IN"/>
        </w:rPr>
        <w:t>(i.hasNext())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System.out.println(i.next());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One</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Two</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Three</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Four</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Five</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lastRenderedPageBreak/>
        <w:t>Java LinkedHashSet example ignoring duplicate Elements</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LinkedHashSet2{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LinkedHashSet&lt;String&gt; al=</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LinkedHashSet&lt;String&gt;();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al.add(</w:t>
      </w:r>
      <w:r w:rsidRPr="003036BE">
        <w:rPr>
          <w:rFonts w:ascii="Segoe UI" w:eastAsia="Times New Roman" w:hAnsi="Segoe UI" w:cs="Segoe UI"/>
          <w:color w:val="0000FF"/>
          <w:sz w:val="24"/>
          <w:szCs w:val="24"/>
          <w:bdr w:val="none" w:sz="0" w:space="0" w:color="auto" w:frame="1"/>
          <w:lang w:eastAsia="en-IN"/>
        </w:rPr>
        <w:t>"Ravi"</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al.add(</w:t>
      </w:r>
      <w:r w:rsidRPr="003036BE">
        <w:rPr>
          <w:rFonts w:ascii="Segoe UI" w:eastAsia="Times New Roman" w:hAnsi="Segoe UI" w:cs="Segoe UI"/>
          <w:color w:val="0000FF"/>
          <w:sz w:val="24"/>
          <w:szCs w:val="24"/>
          <w:bdr w:val="none" w:sz="0" w:space="0" w:color="auto" w:frame="1"/>
          <w:lang w:eastAsia="en-IN"/>
        </w:rPr>
        <w:t>"Vijay"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al.add(</w:t>
      </w:r>
      <w:r w:rsidRPr="003036BE">
        <w:rPr>
          <w:rFonts w:ascii="Segoe UI" w:eastAsia="Times New Roman" w:hAnsi="Segoe UI" w:cs="Segoe UI"/>
          <w:color w:val="0000FF"/>
          <w:sz w:val="24"/>
          <w:szCs w:val="24"/>
          <w:bdr w:val="none" w:sz="0" w:space="0" w:color="auto" w:frame="1"/>
          <w:lang w:eastAsia="en-IN"/>
        </w:rPr>
        <w:t>"Ravi"</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al.add(</w:t>
      </w:r>
      <w:r w:rsidRPr="003036BE">
        <w:rPr>
          <w:rFonts w:ascii="Segoe UI" w:eastAsia="Times New Roman" w:hAnsi="Segoe UI" w:cs="Segoe UI"/>
          <w:color w:val="0000FF"/>
          <w:sz w:val="24"/>
          <w:szCs w:val="24"/>
          <w:bdr w:val="none" w:sz="0" w:space="0" w:color="auto" w:frame="1"/>
          <w:lang w:eastAsia="en-IN"/>
        </w:rPr>
        <w:t>"Ajay"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Iterator&lt;String&gt; itr=al.iterator();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while</w:t>
      </w:r>
      <w:r w:rsidRPr="003036BE">
        <w:rPr>
          <w:rFonts w:ascii="Segoe UI" w:eastAsia="Times New Roman" w:hAnsi="Segoe UI" w:cs="Segoe UI"/>
          <w:color w:val="000000"/>
          <w:sz w:val="24"/>
          <w:szCs w:val="24"/>
          <w:bdr w:val="none" w:sz="0" w:space="0" w:color="auto" w:frame="1"/>
          <w:lang w:eastAsia="en-IN"/>
        </w:rPr>
        <w:t>(itr.hasNext()){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System.out.println(itr.next());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 xml:space="preserve">       Ravi</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 xml:space="preserve">       Vijay</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 xml:space="preserve">       Ajay</w:t>
      </w:r>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TreeSet class</w:t>
      </w:r>
    </w:p>
    <w:p w:rsidR="00CF0619" w:rsidRDefault="00CF0619" w:rsidP="00CF0619">
      <w:pPr>
        <w:rPr>
          <w:rFonts w:ascii="Times New Roman" w:hAnsi="Times New Roman" w:cs="Times New Roman"/>
          <w:sz w:val="24"/>
          <w:szCs w:val="24"/>
        </w:rPr>
      </w:pPr>
      <w:r>
        <w:rPr>
          <w:noProof/>
          <w:lang w:eastAsia="en-IN"/>
        </w:rPr>
        <w:lastRenderedPageBreak/>
        <w:drawing>
          <wp:inline distT="0" distB="0" distL="0" distR="0" wp14:anchorId="13DBD834" wp14:editId="7401F098">
            <wp:extent cx="1535430" cy="4218305"/>
            <wp:effectExtent l="0" t="0" r="7620" b="0"/>
            <wp:docPr id="131" name="Picture 131"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reeSet class hierarch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5430" cy="4218305"/>
                    </a:xfrm>
                    <a:prstGeom prst="rect">
                      <a:avLst/>
                    </a:prstGeom>
                    <a:noFill/>
                    <a:ln>
                      <a:noFill/>
                    </a:ln>
                  </pic:spPr>
                </pic:pic>
              </a:graphicData>
            </a:graphic>
          </wp:inline>
        </w:drawing>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Java TreeSet class implements the Set interface that uses a tree for storage. It inherits AbstractSet class and implements the NavigableSet interface. The objects of the TreeSet class are stored in ascending order.</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 important points about Java TreeSet class are:</w:t>
      </w:r>
    </w:p>
    <w:p w:rsidR="00CF0619" w:rsidRDefault="00CF0619" w:rsidP="00CF0619">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TreeSet class contains unique elements only like HashSet.</w:t>
      </w:r>
    </w:p>
    <w:p w:rsidR="00CF0619" w:rsidRDefault="00CF0619" w:rsidP="00CF0619">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TreeSet class access and retrieval times are quiet fast.</w:t>
      </w:r>
    </w:p>
    <w:p w:rsidR="00CF0619" w:rsidRDefault="00CF0619" w:rsidP="00CF0619">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TreeSet class doesn't allow null element.</w:t>
      </w:r>
    </w:p>
    <w:p w:rsidR="00CF0619" w:rsidRDefault="00CF0619" w:rsidP="00CF0619">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TreeSet class is non synchronized.</w:t>
      </w:r>
    </w:p>
    <w:p w:rsidR="00CF0619" w:rsidRDefault="00CF0619" w:rsidP="00CF0619">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TreeSet class maintains ascending order.</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Hierarchy of TreeSet class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As shown in the above diagram, Java TreeSet class implements the NavigableSet interface. The NavigableSet interface extends SortedSet, Set, Collection and Iterable interfaces in hierarchical order.</w:t>
      </w:r>
    </w:p>
    <w:p w:rsidR="00CF0619" w:rsidRDefault="00CF0619" w:rsidP="00CF0619">
      <w:pPr>
        <w:rPr>
          <w:ins w:id="1" w:author="Unknown"/>
          <w:rFonts w:ascii="Times New Roman" w:hAnsi="Times New Roman" w:cs="Times New Roman"/>
        </w:rPr>
      </w:pPr>
      <w:r>
        <w:rPr>
          <w:rFonts w:ascii="Segoe UI" w:hAnsi="Segoe UI" w:cs="Segoe UI"/>
          <w:color w:val="333333"/>
        </w:rPr>
        <w:br/>
      </w:r>
    </w:p>
    <w:p w:rsidR="00CF0619" w:rsidRDefault="00CF0619" w:rsidP="00CF0619">
      <w:pPr>
        <w:pStyle w:val="Heading3"/>
        <w:shd w:val="clear" w:color="auto" w:fill="FFFFFF"/>
        <w:spacing w:line="312" w:lineRule="atLeast"/>
        <w:jc w:val="both"/>
        <w:rPr>
          <w:ins w:id="2" w:author="Unknown"/>
          <w:rFonts w:ascii="Helvetica" w:hAnsi="Helvetica" w:cs="Helvetica"/>
          <w:b w:val="0"/>
          <w:bCs w:val="0"/>
          <w:color w:val="610B4B"/>
          <w:sz w:val="32"/>
          <w:szCs w:val="32"/>
        </w:rPr>
      </w:pPr>
      <w:ins w:id="3" w:author="Unknown">
        <w:r>
          <w:rPr>
            <w:rFonts w:ascii="Helvetica" w:hAnsi="Helvetica" w:cs="Helvetica"/>
            <w:b w:val="0"/>
            <w:bCs w:val="0"/>
            <w:color w:val="610B4B"/>
            <w:sz w:val="32"/>
            <w:szCs w:val="32"/>
          </w:rPr>
          <w:lastRenderedPageBreak/>
          <w:t>TreeSet class declaration</w:t>
        </w:r>
      </w:ins>
    </w:p>
    <w:p w:rsidR="00CF0619" w:rsidRDefault="00CF0619" w:rsidP="00CF0619">
      <w:pPr>
        <w:pStyle w:val="NormalWeb"/>
        <w:shd w:val="clear" w:color="auto" w:fill="FFFFFF"/>
        <w:jc w:val="both"/>
        <w:rPr>
          <w:ins w:id="4" w:author="Unknown"/>
          <w:rFonts w:ascii="Segoe UI" w:hAnsi="Segoe UI" w:cs="Segoe UI"/>
          <w:color w:val="333333"/>
        </w:rPr>
      </w:pPr>
      <w:ins w:id="5" w:author="Unknown">
        <w:r>
          <w:rPr>
            <w:rFonts w:ascii="Segoe UI" w:hAnsi="Segoe UI" w:cs="Segoe UI"/>
            <w:color w:val="333333"/>
          </w:rPr>
          <w:t>Let's see the declaration for java.util.TreeSet class.</w:t>
        </w:r>
      </w:ins>
    </w:p>
    <w:p w:rsidR="00CF0619" w:rsidRDefault="00CF0619" w:rsidP="00CF0619">
      <w:pPr>
        <w:jc w:val="center"/>
        <w:textAlignment w:val="baseline"/>
        <w:rPr>
          <w:ins w:id="6" w:author="Unknown"/>
          <w:rFonts w:ascii="inherit" w:hAnsi="inherit" w:cs="Times New Roman"/>
          <w:color w:val="FFFFFF"/>
          <w:sz w:val="20"/>
          <w:szCs w:val="20"/>
        </w:rPr>
      </w:pPr>
      <w:ins w:id="7" w:author="Unknown">
        <w:r>
          <w:rPr>
            <w:rFonts w:ascii="inherit" w:hAnsi="inherit"/>
            <w:color w:val="FFFFFF"/>
            <w:sz w:val="20"/>
            <w:szCs w:val="20"/>
          </w:rPr>
          <w:t>31.6M</w:t>
        </w:r>
      </w:ins>
    </w:p>
    <w:p w:rsidR="00CF0619" w:rsidRDefault="00CF0619" w:rsidP="00CF0619">
      <w:pPr>
        <w:jc w:val="center"/>
        <w:textAlignment w:val="baseline"/>
        <w:rPr>
          <w:ins w:id="8" w:author="Unknown"/>
          <w:rFonts w:ascii="inherit" w:hAnsi="inherit"/>
          <w:color w:val="FFFFFF"/>
          <w:sz w:val="20"/>
          <w:szCs w:val="20"/>
        </w:rPr>
      </w:pPr>
      <w:ins w:id="9" w:author="Unknown">
        <w:r>
          <w:rPr>
            <w:rFonts w:ascii="inherit" w:hAnsi="inherit"/>
            <w:color w:val="FFFFFF"/>
            <w:sz w:val="20"/>
            <w:szCs w:val="20"/>
          </w:rPr>
          <w:t>611</w:t>
        </w:r>
      </w:ins>
    </w:p>
    <w:p w:rsidR="00CF0619" w:rsidRDefault="00CF0619" w:rsidP="00CF0619">
      <w:pPr>
        <w:jc w:val="center"/>
        <w:textAlignment w:val="baseline"/>
        <w:rPr>
          <w:ins w:id="10" w:author="Unknown"/>
          <w:rFonts w:ascii="inherit" w:hAnsi="inherit"/>
          <w:color w:val="FFFFFF"/>
          <w:sz w:val="21"/>
          <w:szCs w:val="21"/>
        </w:rPr>
      </w:pPr>
      <w:ins w:id="11" w:author="Unknown">
        <w:r>
          <w:rPr>
            <w:rFonts w:ascii="inherit" w:hAnsi="inherit"/>
            <w:color w:val="FFFFFF"/>
            <w:sz w:val="21"/>
            <w:szCs w:val="21"/>
          </w:rPr>
          <w:t>Difference between JDK, JRE, and JVM</w:t>
        </w:r>
      </w:ins>
    </w:p>
    <w:p w:rsidR="00CF0619" w:rsidRDefault="00CF0619" w:rsidP="00CF0619">
      <w:pPr>
        <w:numPr>
          <w:ilvl w:val="0"/>
          <w:numId w:val="28"/>
        </w:numPr>
        <w:spacing w:after="0" w:line="375" w:lineRule="atLeast"/>
        <w:ind w:left="0"/>
        <w:jc w:val="both"/>
        <w:rPr>
          <w:ins w:id="12" w:author="Unknown"/>
          <w:rFonts w:ascii="Segoe UI" w:hAnsi="Segoe UI" w:cs="Segoe UI"/>
          <w:color w:val="000000"/>
          <w:sz w:val="24"/>
          <w:szCs w:val="24"/>
        </w:rPr>
      </w:pPr>
      <w:ins w:id="13"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AbstractSet&lt;E&gt;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NavigableSet&lt;E&gt;, Cloneable, Serializable  </w:t>
        </w:r>
      </w:ins>
    </w:p>
    <w:p w:rsidR="00CF0619" w:rsidRDefault="00CF0619" w:rsidP="00CF0619">
      <w:pPr>
        <w:pStyle w:val="Heading3"/>
        <w:shd w:val="clear" w:color="auto" w:fill="FFFFFF"/>
        <w:spacing w:line="312" w:lineRule="atLeast"/>
        <w:jc w:val="both"/>
        <w:rPr>
          <w:ins w:id="14" w:author="Unknown"/>
          <w:rFonts w:ascii="Helvetica" w:hAnsi="Helvetica" w:cs="Helvetica"/>
          <w:b w:val="0"/>
          <w:bCs w:val="0"/>
          <w:color w:val="610B4B"/>
          <w:sz w:val="32"/>
          <w:szCs w:val="32"/>
        </w:rPr>
      </w:pPr>
      <w:ins w:id="15" w:author="Unknown">
        <w:r>
          <w:rPr>
            <w:rFonts w:ascii="Helvetica" w:hAnsi="Helvetica" w:cs="Helvetica"/>
            <w:b w:val="0"/>
            <w:bCs w:val="0"/>
            <w:color w:val="610B4B"/>
            <w:sz w:val="32"/>
            <w:szCs w:val="32"/>
          </w:rPr>
          <w:t>Constructors of Java TreeSet class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50"/>
        <w:gridCol w:w="7449"/>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TreeSet()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construct an empty tree set that will be sorted in ascending order according to the natural order of the tree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TreeSet(Collection&lt;?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build a new tree set that contains the elements of the collection c.</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TreeSet(Comparator&lt;? super E&gt;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construct an empty tree set that will be sorted according to given comparator.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TreeSet(SortedSet&lt;E&gt;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build a TreeSet that contains the elements of the given SortedSet.</w:t>
            </w:r>
          </w:p>
        </w:tc>
      </w:tr>
    </w:tbl>
    <w:p w:rsidR="00CF0619" w:rsidRDefault="00CF0619" w:rsidP="00CF0619">
      <w:pPr>
        <w:pStyle w:val="Heading3"/>
        <w:shd w:val="clear" w:color="auto" w:fill="FFFFFF"/>
        <w:spacing w:line="312" w:lineRule="atLeast"/>
        <w:jc w:val="both"/>
        <w:rPr>
          <w:ins w:id="16" w:author="Unknown"/>
          <w:rFonts w:ascii="Helvetica" w:hAnsi="Helvetica" w:cs="Helvetica"/>
          <w:b w:val="0"/>
          <w:bCs w:val="0"/>
          <w:color w:val="610B4B"/>
          <w:sz w:val="32"/>
          <w:szCs w:val="32"/>
        </w:rPr>
      </w:pPr>
      <w:ins w:id="17" w:author="Unknown">
        <w:r>
          <w:rPr>
            <w:rFonts w:ascii="Helvetica" w:hAnsi="Helvetica" w:cs="Helvetica"/>
            <w:b w:val="0"/>
            <w:bCs w:val="0"/>
            <w:color w:val="610B4B"/>
            <w:sz w:val="32"/>
            <w:szCs w:val="32"/>
          </w:rPr>
          <w:t>Methods of Java TreeSet class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59"/>
        <w:gridCol w:w="5540"/>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add the specified element to this set if it is not already present.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add all of the elements in the specified collection to this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E ceiling(E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equal or closest greatest element of the specified element from the set, or null there is no such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Comparator&lt;? super E&gt;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comparator that arranged elements in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Iterator descendingIterator()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iterate the elements in descending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NavigableSet descendingSet()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elements in reverse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floor(E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equal or closest least element of the specified element from the set, or null there is no such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SortedSet headSet(E toElement)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group of elements that are less than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NavigableSet headSet(E toElement,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group of elements that are less than or equal to(if, inclusive is true)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higher(E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closest greatest element of the specified element from the set, or null there is no such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iterate the elements in ascending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lower(E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closest least element of the specified element from the set, or null there is no such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pollFirst()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retrieve and remove the lowest(first)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pollLast()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retrieve and remove the highest(last)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Spliterator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 xml:space="preserve">It is used to create a late-binding and fail-fast </w:t>
            </w:r>
            <w:r>
              <w:rPr>
                <w:rFonts w:ascii="Segoe UI" w:hAnsi="Segoe UI" w:cs="Segoe UI"/>
                <w:color w:val="333333"/>
              </w:rPr>
              <w:lastRenderedPageBreak/>
              <w:t>spliterator over the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NavigableSet subSet(E fromElement, boolean fromInclusive, E toElement, boolean toInclusive)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set of elements that lie between the given range.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SortedSet subSet(E fromElement, E toElement))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set of elements that lie between the given range which includes fromElement and excludes toElement.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SortedSet tailSet(E fromElement)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set of elements that are greater than or equal to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NavigableSet tailSet(E fromElement,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set of elements that are greater than or equal to (if, inclusive is true)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true if this set contains the specified element.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true if this set contains no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the specified element from this set if it is present.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remove all of the elements from this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shallow copy of this TreeSet instance.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first (lowest) element currently in this sorted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E 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last (highest) element currently in this sorted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number of elements in this set.</w:t>
            </w:r>
          </w:p>
        </w:tc>
      </w:tr>
    </w:tbl>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Java TreeSet Example 1:</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a simple example of Java TreeSet.</w:t>
      </w:r>
    </w:p>
    <w:p w:rsidR="00CF0619" w:rsidRDefault="00CF0619" w:rsidP="00CF0619">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TreeSet1{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hyperlink r:id="rId34"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rPr>
          <w:rFonts w:ascii="Times New Roman" w:hAnsi="Times New Roman" w:cs="Times New Roman"/>
        </w:rPr>
      </w:pPr>
      <w:r>
        <w:pict>
          <v:rect id="_x0000_i1034" style="width:0;height:.75pt" o:hralign="left" o:hrstd="t" o:hrnoshade="t" o:hr="t" fillcolor="#d4d4d4" stroked="f"/>
        </w:pic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TreeSet Example 2:</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an example of traversing elements in descending order.</w:t>
      </w:r>
    </w:p>
    <w:p w:rsidR="00CF0619" w:rsidRDefault="00CF0619" w:rsidP="00CF0619">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TreeSet2{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element through Iterator in descending order"</w:t>
      </w:r>
      <w:r>
        <w:rPr>
          <w:rFonts w:ascii="Segoe UI" w:hAnsi="Segoe UI" w:cs="Segoe UI"/>
          <w:color w:val="000000"/>
          <w:bdr w:val="none" w:sz="0" w:space="0" w:color="auto" w:frame="1"/>
        </w:rPr>
        <w: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Iterator i=set.descendingIterator();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hyperlink r:id="rId35"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Traversing element through Iterator in descending order</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pStyle w:val="HTMLPreformatted"/>
        <w:shd w:val="clear" w:color="auto" w:fill="1C1D1C"/>
        <w:jc w:val="both"/>
        <w:rPr>
          <w:color w:val="F9F9F9"/>
        </w:rPr>
      </w:pPr>
      <w:r>
        <w:rPr>
          <w:color w:val="F9F9F9"/>
        </w:rPr>
        <w:t>Traversing element through NavigableSet in descending order</w:t>
      </w:r>
    </w:p>
    <w:p w:rsidR="00CF0619" w:rsidRDefault="00CF0619" w:rsidP="00CF0619">
      <w:pPr>
        <w:pStyle w:val="HTMLPreformatted"/>
        <w:shd w:val="clear" w:color="auto" w:fill="1C1D1C"/>
        <w:jc w:val="both"/>
        <w:rPr>
          <w:color w:val="F9F9F9"/>
        </w:rPr>
      </w:pPr>
      <w:r>
        <w:rPr>
          <w:color w:val="F9F9F9"/>
        </w:rPr>
        <w:t>Vijay</w:t>
      </w:r>
    </w:p>
    <w:p w:rsidR="00CF0619" w:rsidRDefault="00CF0619" w:rsidP="00CF0619">
      <w:pPr>
        <w:pStyle w:val="HTMLPreformatted"/>
        <w:shd w:val="clear" w:color="auto" w:fill="1C1D1C"/>
        <w:jc w:val="both"/>
        <w:rPr>
          <w:color w:val="F9F9F9"/>
        </w:rPr>
      </w:pPr>
      <w:r>
        <w:rPr>
          <w:color w:val="F9F9F9"/>
        </w:rPr>
        <w:t>Ravi</w:t>
      </w:r>
    </w:p>
    <w:p w:rsidR="00CF0619" w:rsidRDefault="00CF0619" w:rsidP="00CF0619">
      <w:pPr>
        <w:pStyle w:val="HTMLPreformatted"/>
        <w:shd w:val="clear" w:color="auto" w:fill="1C1D1C"/>
        <w:jc w:val="both"/>
        <w:rPr>
          <w:color w:val="F9F9F9"/>
        </w:rPr>
      </w:pPr>
      <w:r>
        <w:rPr>
          <w:color w:val="F9F9F9"/>
        </w:rPr>
        <w:t>Ajay</w:t>
      </w:r>
    </w:p>
    <w:p w:rsidR="00CF0619" w:rsidRDefault="00CF0619" w:rsidP="00CF0619">
      <w:pPr>
        <w:shd w:val="clear" w:color="auto" w:fill="FFFFFF"/>
        <w:jc w:val="both"/>
        <w:rPr>
          <w:rFonts w:ascii="Segoe UI" w:hAnsi="Segoe UI" w:cs="Segoe UI"/>
          <w:color w:val="333333"/>
        </w:rPr>
      </w:pPr>
      <w:hyperlink r:id="rId36" w:history="1">
        <w:r>
          <w:rPr>
            <w:b/>
            <w:bCs/>
            <w:color w:val="FFFFFF"/>
            <w:sz w:val="21"/>
            <w:szCs w:val="21"/>
            <w:shd w:val="clear" w:color="auto" w:fill="8BC34A"/>
          </w:rPr>
          <w:br/>
        </w:r>
        <w:r>
          <w:rPr>
            <w:rStyle w:val="Hyperlink"/>
            <w:b/>
            <w:bCs/>
            <w:color w:val="FFFFFF"/>
            <w:sz w:val="21"/>
            <w:szCs w:val="21"/>
            <w:shd w:val="clear" w:color="auto" w:fill="8BC34A"/>
          </w:rPr>
          <w:t>Next →</w:t>
        </w:r>
      </w:hyperlink>
      <w:hyperlink r:id="rId37" w:history="1">
        <w:r>
          <w:rPr>
            <w:rStyle w:val="Hyperlink"/>
            <w:b/>
            <w:bCs/>
            <w:color w:val="FFFFFF"/>
            <w:sz w:val="21"/>
            <w:szCs w:val="21"/>
            <w:shd w:val="clear" w:color="auto" w:fill="8BC34A"/>
          </w:rPr>
          <w:t>← Prev</w:t>
        </w:r>
      </w:hyperlink>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Map Interface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 key and value pair. Each key and value pair is known as an entry. A Map contains unique keys.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Map Hierarchy</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There are two interfaces for implementing Map in java: Map and SortedMap, and three classes: HashMap, LinkedHashMap, and TreeMap. The hierarchy of Java Map is given below:</w:t>
      </w:r>
    </w:p>
    <w:p w:rsidR="00CF0619" w:rsidRDefault="00CF0619" w:rsidP="00CF0619">
      <w:pPr>
        <w:rPr>
          <w:rFonts w:ascii="Times New Roman" w:hAnsi="Times New Roman" w:cs="Times New Roman"/>
        </w:rPr>
      </w:pPr>
      <w:r>
        <w:rPr>
          <w:noProof/>
          <w:lang w:eastAsia="en-IN"/>
        </w:rPr>
        <w:lastRenderedPageBreak/>
        <w:drawing>
          <wp:inline distT="0" distB="0" distL="0" distR="0" wp14:anchorId="37D63DE6" wp14:editId="31117CA5">
            <wp:extent cx="5779770" cy="5814060"/>
            <wp:effectExtent l="0" t="0" r="0" b="0"/>
            <wp:docPr id="132" name="Picture 13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ava Map Hierarch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79770" cy="5814060"/>
                    </a:xfrm>
                    <a:prstGeom prst="rect">
                      <a:avLst/>
                    </a:prstGeom>
                    <a:noFill/>
                    <a:ln>
                      <a:noFill/>
                    </a:ln>
                  </pic:spPr>
                </pic:pic>
              </a:graphicData>
            </a:graphic>
          </wp:inline>
        </w:drawing>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A Map doesn't allow duplicate keys, but you can have duplicate values. HashMap and LinkedHashMap allow null keys and values, but TreeMap doesn't allow any null key or value.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A Map can't be traversed, so you need to convert it into Set using </w:t>
      </w:r>
      <w:r>
        <w:rPr>
          <w:rStyle w:val="Emphasis"/>
          <w:rFonts w:ascii="Segoe UI" w:hAnsi="Segoe UI" w:cs="Segoe UI"/>
          <w:color w:val="333333"/>
        </w:rPr>
        <w:t>keySet()</w:t>
      </w:r>
      <w:r>
        <w:rPr>
          <w:rFonts w:ascii="Segoe UI" w:hAnsi="Segoe UI" w:cs="Segoe UI"/>
          <w:color w:val="333333"/>
        </w:rPr>
        <w:t> or </w:t>
      </w:r>
      <w:r>
        <w:rPr>
          <w:rStyle w:val="Emphasis"/>
          <w:rFonts w:ascii="Segoe UI" w:hAnsi="Segoe UI" w:cs="Segoe UI"/>
          <w:color w:val="333333"/>
        </w:rPr>
        <w:t>entrySet()</w:t>
      </w:r>
      <w:r>
        <w:rPr>
          <w:rFonts w:ascii="Segoe UI" w:hAnsi="Segoe UI" w:cs="Segoe UI"/>
          <w:color w:val="333333"/>
        </w:rPr>
        <w:t> method.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9298"/>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39" w:history="1">
              <w:r>
                <w:rPr>
                  <w:rStyle w:val="Hyperlink"/>
                  <w:rFonts w:ascii="Segoe UI" w:hAnsi="Segoe UI" w:cs="Segoe UI"/>
                  <w:color w:val="008000"/>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HashMap is the implementation of Map, but it doesn't maintain any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40" w:history="1">
              <w:r>
                <w:rPr>
                  <w:rStyle w:val="Hyperlink"/>
                  <w:rFonts w:ascii="Segoe UI" w:hAnsi="Segoe UI" w:cs="Segoe UI"/>
                  <w:color w:val="008000"/>
                </w:rPr>
                <w:t>LinkedHashMap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LinkedHashMap is the implementation of Map. It inherits HashMap class. It maintains insertion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41" w:history="1">
              <w:r>
                <w:rPr>
                  <w:rStyle w:val="Hyperlink"/>
                  <w:rFonts w:ascii="Segoe UI" w:hAnsi="Segoe UI" w:cs="Segoe UI"/>
                  <w:color w:val="008000"/>
                </w:rPr>
                <w:t>TreeMap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TreeMap is the implementation of Map and SortedMap. It maintains ascending order.</w:t>
            </w:r>
          </w:p>
        </w:tc>
      </w:tr>
    </w:tbl>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Useful methods of Map interface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39"/>
        <w:gridCol w:w="6560"/>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insert an entry in the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putAll(Map 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insert the specified map in the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putIfAbsent(K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inserts the specified value with the specified key in the map only if it is not already specified.</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delete an entry for the specified key.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remove(Object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removes the specified values with the associated specified keys from the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Set view containing all the keys.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Set view containing all the keys and values.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reset the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compute(K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compute a mapping for the specified key and its current mapped value (or null if there is no current mapping).</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computeIfAbsent(K key, Function&lt;? super K,? extends V&gt; 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compute its value using the given mapping function, if the specified key is not already associated with a value (or is mapped to null), and enters it into this map unless null.</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V computeIfPresent(K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compute a new mapping given the key and its current mapped value if the value for the specified key is present and non-null.</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This method returns true if some value equal to the value exists within the map, else return false.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This method returns true if some key equal to the key exists within the map, else return false.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compare the specified Object with the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performs the given action for each entry in the map until all entries have been processed or the action throws an exception.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This method returns the object that contains the value associated with the key.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getOrDefault(Object key, V 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value to which the specified key is mapped, or defaultValue if the map contains no mapping for the key.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the hash code value for the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This method returns true if the map is empty; returns false if it contains at least one key.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merge(K key, V value, BiFunction&lt;? super V,?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If the specified key is not already associated with a value or is associated with null, associates it with the given non-null value.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replaces the specified value for a specified key.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replaces the old value with the new value for a specified key.</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 xml:space="preserve">void replaceAll(BiFunction&lt;? super K,? super </w:t>
            </w:r>
            <w:r>
              <w:rPr>
                <w:rFonts w:ascii="Segoe UI" w:hAnsi="Segoe UI" w:cs="Segoe UI"/>
                <w:color w:val="333333"/>
              </w:rPr>
              <w:lastRenderedPageBreak/>
              <w:t>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 xml:space="preserve">It replaces each entry's value with the result of invoking the </w:t>
            </w:r>
            <w:r>
              <w:rPr>
                <w:rFonts w:ascii="Segoe UI" w:hAnsi="Segoe UI" w:cs="Segoe UI"/>
                <w:color w:val="333333"/>
              </w:rPr>
              <w:lastRenderedPageBreak/>
              <w:t>given function on that entry until all entries have been processed or the function throws an exception.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collection view of the values contained in the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This method returns the number of entries in the map.</w:t>
            </w:r>
          </w:p>
        </w:tc>
      </w:tr>
    </w:tbl>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Methods of Map.Entry interface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26"/>
        <w:gridCol w:w="4673"/>
      </w:tblGrid>
      <w:tr w:rsidR="00CF0619" w:rsidRPr="003036BE" w:rsidTr="00D23B17">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t>Description</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K getKey()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obtain a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 getValue()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obtain value.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obtain hashCode.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 setValue(V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replace the value corresponding to this entry with the specified value.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compare the specified object with the other existing objects.</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static &lt;K extends Comparable&lt;? super K&gt;,V&gt; Comparator&lt;Map.Entry&lt;K,V&gt;&gt; comparingByKey()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comparator that compare the objects in natural order on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static &lt;K,V&gt; Comparator&lt;Map.Entry&lt;K,V&gt;&gt; comparingByKey(Comparator&lt;? super K&gt;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comparator that compare the objects by key using the given Comparator.</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static &lt;K,V extends Comparable&lt;? super V&gt;&gt; Comparator&lt;Map.Entry&lt;K,V&gt;&gt; comparingByValue()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comparator that compare the objects in natural order on value.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static &lt;K,V&gt; Comparator&lt;Map.Entry&lt;K,V&gt;&gt; comparingByValue(Comparator&lt;? super V&gt;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comparator that compare the objects by value using the given Comparator.</w:t>
            </w:r>
          </w:p>
        </w:tc>
      </w:tr>
    </w:tbl>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Java Map Example: Non-Generic (Old Style)</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8200"/>
          <w:sz w:val="24"/>
          <w:szCs w:val="24"/>
          <w:bdr w:val="none" w:sz="0" w:space="0" w:color="auto" w:frame="1"/>
          <w:lang w:eastAsia="en-IN"/>
        </w:rPr>
        <w:t>//Non-generic</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lastRenderedPageBreak/>
        <w:t>import</w:t>
      </w:r>
      <w:r w:rsidRPr="003036BE">
        <w:rPr>
          <w:rFonts w:ascii="Segoe UI" w:eastAsia="Times New Roman" w:hAnsi="Segoe UI" w:cs="Segoe UI"/>
          <w:color w:val="000000"/>
          <w:sz w:val="24"/>
          <w:szCs w:val="24"/>
          <w:bdr w:val="none" w:sz="0" w:space="0" w:color="auto" w:frame="1"/>
          <w:lang w:eastAsia="en-IN"/>
        </w:rPr>
        <w:t> java.util.*;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MapExample1 {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 map=</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HashMap();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//Adding elements to map</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5</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"Rahul"</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2</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"Jai"</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6</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//Traversing Map</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Set set=map.entrySet();</w:t>
      </w:r>
      <w:r w:rsidRPr="003036BE">
        <w:rPr>
          <w:rFonts w:ascii="Segoe UI" w:eastAsia="Times New Roman" w:hAnsi="Segoe UI" w:cs="Segoe UI"/>
          <w:color w:val="008200"/>
          <w:sz w:val="24"/>
          <w:szCs w:val="24"/>
          <w:bdr w:val="none" w:sz="0" w:space="0" w:color="auto" w:frame="1"/>
          <w:lang w:eastAsia="en-IN"/>
        </w:rPr>
        <w:t>//Converting to Set so that we can traverse</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Iterator itr=set.iterator();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while</w:t>
      </w:r>
      <w:r w:rsidRPr="003036BE">
        <w:rPr>
          <w:rFonts w:ascii="Segoe UI" w:eastAsia="Times New Roman" w:hAnsi="Segoe UI" w:cs="Segoe UI"/>
          <w:color w:val="000000"/>
          <w:sz w:val="24"/>
          <w:szCs w:val="24"/>
          <w:bdr w:val="none" w:sz="0" w:space="0" w:color="auto" w:frame="1"/>
          <w:lang w:eastAsia="en-IN"/>
        </w:rPr>
        <w:t>(itr.hasNext()){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//Converting to Map.Entry so that we can get key and value separately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Map.Entry entry=(Map.Entry)itr.next();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System.out.println(entry.getKey()+</w:t>
      </w:r>
      <w:r w:rsidRPr="003036BE">
        <w:rPr>
          <w:rFonts w:ascii="Segoe UI" w:eastAsia="Times New Roman" w:hAnsi="Segoe UI" w:cs="Segoe UI"/>
          <w:color w:val="0000FF"/>
          <w:sz w:val="24"/>
          <w:szCs w:val="24"/>
          <w:bdr w:val="none" w:sz="0" w:space="0" w:color="auto" w:frame="1"/>
          <w:lang w:eastAsia="en-IN"/>
        </w:rPr>
        <w:t>" "</w:t>
      </w:r>
      <w:r w:rsidRPr="003036BE">
        <w:rPr>
          <w:rFonts w:ascii="Segoe UI" w:eastAsia="Times New Roman" w:hAnsi="Segoe UI" w:cs="Segoe UI"/>
          <w:color w:val="000000"/>
          <w:sz w:val="24"/>
          <w:szCs w:val="24"/>
          <w:bdr w:val="none" w:sz="0" w:space="0" w:color="auto" w:frame="1"/>
          <w:lang w:eastAsia="en-IN"/>
        </w:rPr>
        <w:t>+entry.getValue());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31"/>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Output:</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1 Amit</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2 Jai</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5 Rahul</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6 Amit</w:t>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Java Map Example: Generic (New Style)</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MapExample2{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Map&lt;Integer,String&gt; map=</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HashMap&lt;Integer,String&gt;();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100</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101</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"Vijay"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"Rahul"</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//Elements can traverse in any order</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for</w:t>
      </w:r>
      <w:r w:rsidRPr="003036BE">
        <w:rPr>
          <w:rFonts w:ascii="Segoe UI" w:eastAsia="Times New Roman" w:hAnsi="Segoe UI" w:cs="Segoe UI"/>
          <w:color w:val="000000"/>
          <w:sz w:val="24"/>
          <w:szCs w:val="24"/>
          <w:bdr w:val="none" w:sz="0" w:space="0" w:color="auto" w:frame="1"/>
          <w:lang w:eastAsia="en-IN"/>
        </w:rPr>
        <w:t>(Map.Entry m:map.entrySet()){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System.out.println(m.getKey()+</w:t>
      </w:r>
      <w:r w:rsidRPr="003036BE">
        <w:rPr>
          <w:rFonts w:ascii="Segoe UI" w:eastAsia="Times New Roman" w:hAnsi="Segoe UI" w:cs="Segoe UI"/>
          <w:color w:val="0000FF"/>
          <w:sz w:val="24"/>
          <w:szCs w:val="24"/>
          <w:bdr w:val="none" w:sz="0" w:space="0" w:color="auto" w:frame="1"/>
          <w:lang w:eastAsia="en-IN"/>
        </w:rPr>
        <w:t>" "</w:t>
      </w:r>
      <w:r w:rsidRPr="003036BE">
        <w:rPr>
          <w:rFonts w:ascii="Segoe UI" w:eastAsia="Times New Roman" w:hAnsi="Segoe UI" w:cs="Segoe UI"/>
          <w:color w:val="000000"/>
          <w:sz w:val="24"/>
          <w:szCs w:val="24"/>
          <w:bdr w:val="none" w:sz="0" w:space="0" w:color="auto" w:frame="1"/>
          <w:lang w:eastAsia="en-IN"/>
        </w:rPr>
        <w:t>+m.getValue());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lastRenderedPageBreak/>
        <w:t>  }  </w:t>
      </w:r>
    </w:p>
    <w:p w:rsidR="00CF0619" w:rsidRPr="003036BE" w:rsidRDefault="00CF0619" w:rsidP="00CF0619">
      <w:pPr>
        <w:numPr>
          <w:ilvl w:val="0"/>
          <w:numId w:val="32"/>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Output:</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102 Rahul</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100 Amit</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101 Vijay</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HashMap Example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a simple example of HashMap to store key and value pair.</w:t>
      </w:r>
    </w:p>
    <w:p w:rsidR="00CF0619" w:rsidRDefault="00CF0619" w:rsidP="00CF0619">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"Iterating Hashmap..."</w:t>
      </w: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bdr w:val="none" w:sz="0" w:space="0" w:color="auto" w:frame="1"/>
        </w:rPr>
        <w:t>" "</w:t>
      </w:r>
      <w:r>
        <w:rPr>
          <w:rFonts w:ascii="Segoe UI" w:hAnsi="Segoe UI" w:cs="Segoe UI"/>
          <w:color w:val="000000"/>
          <w:bdr w:val="none" w:sz="0" w:space="0" w:color="auto" w:frame="1"/>
        </w:rPr>
        <w:t>+m.getValue());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hyperlink r:id="rId42"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HTMLPreformatted"/>
        <w:shd w:val="clear" w:color="auto" w:fill="1C1D1C"/>
        <w:jc w:val="both"/>
        <w:rPr>
          <w:color w:val="F9F9F9"/>
        </w:rPr>
      </w:pPr>
      <w:r>
        <w:rPr>
          <w:color w:val="F9F9F9"/>
        </w:rPr>
        <w:t>Iterating Hashmap...</w:t>
      </w:r>
    </w:p>
    <w:p w:rsidR="00CF0619" w:rsidRDefault="00CF0619" w:rsidP="00CF0619">
      <w:pPr>
        <w:pStyle w:val="HTMLPreformatted"/>
        <w:shd w:val="clear" w:color="auto" w:fill="1C1D1C"/>
        <w:jc w:val="both"/>
        <w:rPr>
          <w:color w:val="F9F9F9"/>
        </w:rPr>
      </w:pPr>
      <w:r>
        <w:rPr>
          <w:color w:val="F9F9F9"/>
        </w:rPr>
        <w:t>1 Mango</w:t>
      </w:r>
    </w:p>
    <w:p w:rsidR="00CF0619" w:rsidRDefault="00CF0619" w:rsidP="00CF0619">
      <w:pPr>
        <w:pStyle w:val="HTMLPreformatted"/>
        <w:shd w:val="clear" w:color="auto" w:fill="1C1D1C"/>
        <w:jc w:val="both"/>
        <w:rPr>
          <w:color w:val="F9F9F9"/>
        </w:rPr>
      </w:pPr>
      <w:r>
        <w:rPr>
          <w:color w:val="F9F9F9"/>
        </w:rPr>
        <w:t>2 Apple</w:t>
      </w:r>
    </w:p>
    <w:p w:rsidR="00CF0619" w:rsidRDefault="00CF0619" w:rsidP="00CF0619">
      <w:pPr>
        <w:pStyle w:val="HTMLPreformatted"/>
        <w:shd w:val="clear" w:color="auto" w:fill="1C1D1C"/>
        <w:jc w:val="both"/>
        <w:rPr>
          <w:color w:val="F9F9F9"/>
        </w:rPr>
      </w:pPr>
      <w:r>
        <w:rPr>
          <w:color w:val="F9F9F9"/>
        </w:rPr>
        <w:t>3 Banana</w:t>
      </w:r>
    </w:p>
    <w:p w:rsidR="00CF0619" w:rsidRDefault="00CF0619" w:rsidP="00CF0619">
      <w:pPr>
        <w:pStyle w:val="HTMLPreformatted"/>
        <w:shd w:val="clear" w:color="auto" w:fill="1C1D1C"/>
        <w:jc w:val="both"/>
        <w:rPr>
          <w:color w:val="F9F9F9"/>
        </w:rPr>
      </w:pPr>
      <w:r>
        <w:rPr>
          <w:color w:val="F9F9F9"/>
        </w:rPr>
        <w:t>4 Grapes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In this example, we are storing Integer as the key and String as the value, so we are using </w:t>
      </w:r>
      <w:r>
        <w:rPr>
          <w:rStyle w:val="highlightme"/>
          <w:rFonts w:ascii="Segoe UI" w:hAnsi="Segoe UI" w:cs="Segoe UI"/>
          <w:color w:val="333333"/>
          <w:shd w:val="clear" w:color="auto" w:fill="E4E3E3"/>
        </w:rPr>
        <w:t>HashMap&lt;Integer,String&gt;</w:t>
      </w:r>
      <w:r>
        <w:rPr>
          <w:rFonts w:ascii="Segoe UI" w:hAnsi="Segoe UI" w:cs="Segoe UI"/>
          <w:color w:val="333333"/>
        </w:rPr>
        <w:t> as the type. The </w:t>
      </w:r>
      <w:r>
        <w:rPr>
          <w:rStyle w:val="highlightme"/>
          <w:rFonts w:ascii="Segoe UI" w:hAnsi="Segoe UI" w:cs="Segoe UI"/>
          <w:color w:val="333333"/>
          <w:shd w:val="clear" w:color="auto" w:fill="E4E3E3"/>
        </w:rPr>
        <w:t>put()</w:t>
      </w:r>
      <w:r>
        <w:rPr>
          <w:rFonts w:ascii="Segoe UI" w:hAnsi="Segoe UI" w:cs="Segoe UI"/>
          <w:color w:val="333333"/>
        </w:rPr>
        <w:t> method inserts the elements in the map.</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To get the key and value elements, we should call the getKey() and getValue() methods. The </w:t>
      </w:r>
      <w:r>
        <w:rPr>
          <w:rStyle w:val="highlightme"/>
          <w:rFonts w:ascii="Segoe UI" w:hAnsi="Segoe UI" w:cs="Segoe UI"/>
          <w:color w:val="333333"/>
          <w:shd w:val="clear" w:color="auto" w:fill="E4E3E3"/>
        </w:rPr>
        <w:t>Map.Entry</w:t>
      </w:r>
      <w:r>
        <w:rPr>
          <w:rFonts w:ascii="Segoe UI" w:hAnsi="Segoe UI" w:cs="Segoe UI"/>
          <w:color w:val="333333"/>
        </w:rPr>
        <w:t> interface contains the </w:t>
      </w:r>
      <w:r>
        <w:rPr>
          <w:rStyle w:val="Emphasis"/>
          <w:rFonts w:ascii="Segoe UI" w:hAnsi="Segoe UI" w:cs="Segoe UI"/>
          <w:color w:val="333333"/>
        </w:rPr>
        <w:t>getKey()</w:t>
      </w:r>
      <w:r>
        <w:rPr>
          <w:rFonts w:ascii="Segoe UI" w:hAnsi="Segoe UI" w:cs="Segoe UI"/>
          <w:color w:val="333333"/>
        </w:rPr>
        <w:t> and </w:t>
      </w:r>
      <w:r>
        <w:rPr>
          <w:rStyle w:val="Emphasis"/>
          <w:rFonts w:ascii="Segoe UI" w:hAnsi="Segoe UI" w:cs="Segoe UI"/>
          <w:color w:val="333333"/>
        </w:rPr>
        <w:t>getValue()</w:t>
      </w:r>
      <w:r>
        <w:rPr>
          <w:rFonts w:ascii="Segoe UI" w:hAnsi="Segoe UI" w:cs="Segoe UI"/>
          <w:color w:val="333333"/>
        </w:rPr>
        <w:t xml:space="preserve"> methods. But, </w:t>
      </w:r>
      <w:r>
        <w:rPr>
          <w:rFonts w:ascii="Segoe UI" w:hAnsi="Segoe UI" w:cs="Segoe UI"/>
          <w:color w:val="333333"/>
        </w:rPr>
        <w:lastRenderedPageBreak/>
        <w:t>we should call the entrySet() method of Map interface to get the instance of Map.Entry.</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 Duplicate Key on HashMap</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You cannot store duplicate keys in HashMap. However, if you try to store duplicate key with another value, it will replace the value.</w:t>
      </w:r>
    </w:p>
    <w:p w:rsidR="00CF0619" w:rsidRDefault="00CF0619" w:rsidP="00CF0619">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"Iterating Hashmap..."</w:t>
      </w: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bdr w:val="none" w:sz="0" w:space="0" w:color="auto" w:frame="1"/>
        </w:rPr>
        <w:t>" "</w:t>
      </w:r>
      <w:r>
        <w:rPr>
          <w:rFonts w:ascii="Segoe UI" w:hAnsi="Segoe UI" w:cs="Segoe UI"/>
          <w:color w:val="000000"/>
          <w:bdr w:val="none" w:sz="0" w:space="0" w:color="auto" w:frame="1"/>
        </w:rPr>
        <w:t>+m.getValue());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Heading3"/>
        <w:shd w:val="clear" w:color="auto" w:fill="FFFFFF"/>
        <w:spacing w:line="312" w:lineRule="atLeast"/>
        <w:jc w:val="both"/>
        <w:rPr>
          <w:rStyle w:val="testit"/>
          <w:rFonts w:ascii="Segoe UI" w:hAnsi="Segoe UI" w:cs="Segoe UI"/>
          <w:color w:val="333333"/>
          <w:shd w:val="clear" w:color="auto" w:fill="FFFFFF"/>
        </w:rPr>
      </w:pPr>
      <w:hyperlink r:id="rId43" w:tgtFrame="_blank" w:history="1">
        <w:r>
          <w:rPr>
            <w:rStyle w:val="Hyperlink"/>
            <w:rFonts w:ascii="Verdana" w:hAnsi="Verdana" w:cs="Segoe UI"/>
            <w:b w:val="0"/>
            <w:bCs w:val="0"/>
            <w:color w:val="FFFFFF"/>
            <w:sz w:val="20"/>
            <w:szCs w:val="20"/>
            <w:shd w:val="clear" w:color="auto" w:fill="4CAF50"/>
          </w:rPr>
          <w:t>Test it Now</w:t>
        </w:r>
      </w:hyperlink>
    </w:p>
    <w:p w:rsidR="00CF0619" w:rsidRDefault="00CF0619" w:rsidP="00CF0619">
      <w:pPr>
        <w:pStyle w:val="Heading3"/>
        <w:shd w:val="clear" w:color="auto" w:fill="FFFFFF"/>
        <w:spacing w:line="312" w:lineRule="atLeast"/>
        <w:jc w:val="both"/>
        <w:rPr>
          <w:rStyle w:val="testit"/>
          <w:rFonts w:ascii="Segoe UI" w:hAnsi="Segoe UI" w:cs="Segoe UI"/>
          <w:color w:val="333333"/>
          <w:shd w:val="clear" w:color="auto" w:fill="FFFFFF"/>
        </w:rPr>
      </w:pPr>
    </w:p>
    <w:p w:rsidR="00CF0619" w:rsidRPr="003036BE" w:rsidRDefault="00CF0619" w:rsidP="00CF06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036BE">
        <w:rPr>
          <w:rFonts w:ascii="Helvetica" w:eastAsia="Times New Roman" w:hAnsi="Helvetica" w:cs="Helvetica"/>
          <w:color w:val="610B38"/>
          <w:kern w:val="36"/>
          <w:sz w:val="44"/>
          <w:szCs w:val="44"/>
          <w:lang w:eastAsia="en-IN"/>
        </w:rPr>
        <w:t>Java LinkedHashMap class</w:t>
      </w:r>
    </w:p>
    <w:p w:rsidR="00CF0619" w:rsidRPr="003036BE" w:rsidRDefault="00CF0619" w:rsidP="00CF06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A4B86E3" wp14:editId="3E82A089">
            <wp:extent cx="1630680" cy="2700020"/>
            <wp:effectExtent l="0" t="0" r="7620" b="5080"/>
            <wp:docPr id="133" name="Picture 133"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Java LinkedHashMap class hierarch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30680" cy="2700020"/>
                    </a:xfrm>
                    <a:prstGeom prst="rect">
                      <a:avLst/>
                    </a:prstGeom>
                    <a:noFill/>
                    <a:ln>
                      <a:noFill/>
                    </a:ln>
                  </pic:spPr>
                </pic:pic>
              </a:graphicData>
            </a:graphic>
          </wp:inline>
        </w:drawing>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Java LinkedHashMap class is Hashtable and Linked list implementation of the Map interface, with predictable iteration order. It inherits HashMap class and implements the Map interface.</w:t>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Points to remember</w:t>
      </w:r>
    </w:p>
    <w:p w:rsidR="00CF0619" w:rsidRPr="003036BE" w:rsidRDefault="00CF0619" w:rsidP="00CF061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LinkedHashMap contains values based on the key.</w:t>
      </w:r>
    </w:p>
    <w:p w:rsidR="00CF0619" w:rsidRPr="003036BE" w:rsidRDefault="00CF0619" w:rsidP="00CF061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LinkedHashMap contains unique elements.</w:t>
      </w:r>
    </w:p>
    <w:p w:rsidR="00CF0619" w:rsidRPr="003036BE" w:rsidRDefault="00CF0619" w:rsidP="00CF061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LinkedHashMap may have one null key and multiple null values.</w:t>
      </w:r>
    </w:p>
    <w:p w:rsidR="00CF0619" w:rsidRPr="003036BE" w:rsidRDefault="00CF0619" w:rsidP="00CF061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LinkedHashMap is non synchronized.</w:t>
      </w:r>
    </w:p>
    <w:p w:rsidR="00CF0619" w:rsidRPr="003036BE" w:rsidRDefault="00CF0619" w:rsidP="00CF061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LinkedHashMap maintains insertion order.</w:t>
      </w:r>
    </w:p>
    <w:p w:rsidR="00CF0619" w:rsidRPr="003036BE" w:rsidRDefault="00CF0619" w:rsidP="00CF061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The initial default capacity of Java HashMap class is 16 with a load factor of 0.75.</w:t>
      </w: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Java LinkedHashMap Example</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LinkedHashMap1{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LinkedHashMap&lt;Integer,String&gt; hm=</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LinkedHashMap&lt;Integer,String&gt;();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lastRenderedPageBreak/>
        <w:t>  hm.put(</w:t>
      </w:r>
      <w:r w:rsidRPr="003036BE">
        <w:rPr>
          <w:rFonts w:ascii="Segoe UI" w:eastAsia="Times New Roman" w:hAnsi="Segoe UI" w:cs="Segoe UI"/>
          <w:color w:val="C00000"/>
          <w:sz w:val="24"/>
          <w:szCs w:val="24"/>
          <w:bdr w:val="none" w:sz="0" w:space="0" w:color="auto" w:frame="1"/>
          <w:lang w:eastAsia="en-IN"/>
        </w:rPr>
        <w:t>100</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hm.put(</w:t>
      </w:r>
      <w:r w:rsidRPr="003036BE">
        <w:rPr>
          <w:rFonts w:ascii="Segoe UI" w:eastAsia="Times New Roman" w:hAnsi="Segoe UI" w:cs="Segoe UI"/>
          <w:color w:val="C00000"/>
          <w:sz w:val="24"/>
          <w:szCs w:val="24"/>
          <w:bdr w:val="none" w:sz="0" w:space="0" w:color="auto" w:frame="1"/>
          <w:lang w:eastAsia="en-IN"/>
        </w:rPr>
        <w:t>101</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"Vijay"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hm.put(</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"Rahul"</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for</w:t>
      </w:r>
      <w:r w:rsidRPr="003036BE">
        <w:rPr>
          <w:rFonts w:ascii="Segoe UI" w:eastAsia="Times New Roman" w:hAnsi="Segoe UI" w:cs="Segoe UI"/>
          <w:color w:val="000000"/>
          <w:sz w:val="24"/>
          <w:szCs w:val="24"/>
          <w:bdr w:val="none" w:sz="0" w:space="0" w:color="auto" w:frame="1"/>
          <w:lang w:eastAsia="en-IN"/>
        </w:rPr>
        <w:t>(Map.Entry m:hm.entrySet()){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System.out.println(m.getKey()+</w:t>
      </w:r>
      <w:r w:rsidRPr="003036BE">
        <w:rPr>
          <w:rFonts w:ascii="Segoe UI" w:eastAsia="Times New Roman" w:hAnsi="Segoe UI" w:cs="Segoe UI"/>
          <w:color w:val="0000FF"/>
          <w:sz w:val="24"/>
          <w:szCs w:val="24"/>
          <w:bdr w:val="none" w:sz="0" w:space="0" w:color="auto" w:frame="1"/>
          <w:lang w:eastAsia="en-IN"/>
        </w:rPr>
        <w:t>" "</w:t>
      </w:r>
      <w:r w:rsidRPr="003036BE">
        <w:rPr>
          <w:rFonts w:ascii="Segoe UI" w:eastAsia="Times New Roman" w:hAnsi="Segoe UI" w:cs="Segoe UI"/>
          <w:color w:val="000000"/>
          <w:sz w:val="24"/>
          <w:szCs w:val="24"/>
          <w:bdr w:val="none" w:sz="0" w:space="0" w:color="auto" w:frame="1"/>
          <w:lang w:eastAsia="en-IN"/>
        </w:rPr>
        <w:t>+m.getValue());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Output:100 Amit</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 xml:space="preserve">       101 Vijay</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 xml:space="preserve">       102 Rahul</w:t>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Java LinkedHashMap Example: Key-Value pair</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LinkedHashMap2{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LinkedHashMap&lt;Integer, String&gt; map = </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LinkedHashMap&lt;Integer, String&gt;();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100</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101</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"Vijay"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"Rahul"</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//Fetching key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w:t>
      </w:r>
      <w:r w:rsidRPr="003036BE">
        <w:rPr>
          <w:rFonts w:ascii="Segoe UI" w:eastAsia="Times New Roman" w:hAnsi="Segoe UI" w:cs="Segoe UI"/>
          <w:color w:val="0000FF"/>
          <w:sz w:val="24"/>
          <w:szCs w:val="24"/>
          <w:bdr w:val="none" w:sz="0" w:space="0" w:color="auto" w:frame="1"/>
          <w:lang w:eastAsia="en-IN"/>
        </w:rPr>
        <w:t>"Keys: "</w:t>
      </w:r>
      <w:r w:rsidRPr="003036BE">
        <w:rPr>
          <w:rFonts w:ascii="Segoe UI" w:eastAsia="Times New Roman" w:hAnsi="Segoe UI" w:cs="Segoe UI"/>
          <w:color w:val="000000"/>
          <w:sz w:val="24"/>
          <w:szCs w:val="24"/>
          <w:bdr w:val="none" w:sz="0" w:space="0" w:color="auto" w:frame="1"/>
          <w:lang w:eastAsia="en-IN"/>
        </w:rPr>
        <w:t>+map.keySet());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//Fetching value</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w:t>
      </w:r>
      <w:r w:rsidRPr="003036BE">
        <w:rPr>
          <w:rFonts w:ascii="Segoe UI" w:eastAsia="Times New Roman" w:hAnsi="Segoe UI" w:cs="Segoe UI"/>
          <w:color w:val="0000FF"/>
          <w:sz w:val="24"/>
          <w:szCs w:val="24"/>
          <w:bdr w:val="none" w:sz="0" w:space="0" w:color="auto" w:frame="1"/>
          <w:lang w:eastAsia="en-IN"/>
        </w:rPr>
        <w:t>"Values: "</w:t>
      </w:r>
      <w:r w:rsidRPr="003036BE">
        <w:rPr>
          <w:rFonts w:ascii="Segoe UI" w:eastAsia="Times New Roman" w:hAnsi="Segoe UI" w:cs="Segoe UI"/>
          <w:color w:val="000000"/>
          <w:sz w:val="24"/>
          <w:szCs w:val="24"/>
          <w:bdr w:val="none" w:sz="0" w:space="0" w:color="auto" w:frame="1"/>
          <w:lang w:eastAsia="en-IN"/>
        </w:rPr>
        <w:t>+map.values());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color w:val="008200"/>
          <w:sz w:val="24"/>
          <w:szCs w:val="24"/>
          <w:bdr w:val="none" w:sz="0" w:space="0" w:color="auto" w:frame="1"/>
          <w:lang w:eastAsia="en-IN"/>
        </w:rPr>
        <w:t>//Fetching key-value pair</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w:t>
      </w:r>
      <w:r w:rsidRPr="003036BE">
        <w:rPr>
          <w:rFonts w:ascii="Segoe UI" w:eastAsia="Times New Roman" w:hAnsi="Segoe UI" w:cs="Segoe UI"/>
          <w:color w:val="0000FF"/>
          <w:sz w:val="24"/>
          <w:szCs w:val="24"/>
          <w:bdr w:val="none" w:sz="0" w:space="0" w:color="auto" w:frame="1"/>
          <w:lang w:eastAsia="en-IN"/>
        </w:rPr>
        <w:t>"Key-Value pairs: "</w:t>
      </w:r>
      <w:r w:rsidRPr="003036BE">
        <w:rPr>
          <w:rFonts w:ascii="Segoe UI" w:eastAsia="Times New Roman" w:hAnsi="Segoe UI" w:cs="Segoe UI"/>
          <w:color w:val="000000"/>
          <w:sz w:val="24"/>
          <w:szCs w:val="24"/>
          <w:bdr w:val="none" w:sz="0" w:space="0" w:color="auto" w:frame="1"/>
          <w:lang w:eastAsia="en-IN"/>
        </w:rPr>
        <w:t>+map.entrySet());  </w:t>
      </w:r>
    </w:p>
    <w:p w:rsidR="00CF0619" w:rsidRPr="003036BE" w:rsidRDefault="00CF0619" w:rsidP="00CF061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Keys: [100, 101, 102]</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Values: [Amit, Vijay, Rahul]</w:t>
      </w:r>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3036BE">
        <w:rPr>
          <w:rFonts w:ascii="Courier New" w:eastAsia="Times New Roman" w:hAnsi="Courier New" w:cs="Courier New"/>
          <w:color w:val="F9F9F9"/>
          <w:sz w:val="20"/>
          <w:szCs w:val="20"/>
          <w:lang w:eastAsia="en-IN"/>
        </w:rPr>
        <w:t>Key-Value pairs: [100=Amit, 101=Vijay, 102=Rahul]</w:t>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Java LinkedHashMap Example:remove()</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LinkedHashMap3 {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lastRenderedPageBreak/>
        <w:t>    Map&lt;Integer,String&gt; map=</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LinkedHashMap&lt;Integer,String&gt;();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101</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"Vijay"</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103</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"Rahul"</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w:t>
      </w:r>
      <w:r w:rsidRPr="003036BE">
        <w:rPr>
          <w:rFonts w:ascii="Segoe UI" w:eastAsia="Times New Roman" w:hAnsi="Segoe UI" w:cs="Segoe UI"/>
          <w:color w:val="0000FF"/>
          <w:sz w:val="24"/>
          <w:szCs w:val="24"/>
          <w:bdr w:val="none" w:sz="0" w:space="0" w:color="auto" w:frame="1"/>
          <w:lang w:eastAsia="en-IN"/>
        </w:rPr>
        <w:t>"Before invoking remove() method: "</w:t>
      </w:r>
      <w:r w:rsidRPr="003036BE">
        <w:rPr>
          <w:rFonts w:ascii="Segoe UI" w:eastAsia="Times New Roman" w:hAnsi="Segoe UI" w:cs="Segoe UI"/>
          <w:color w:val="000000"/>
          <w:sz w:val="24"/>
          <w:szCs w:val="24"/>
          <w:bdr w:val="none" w:sz="0" w:space="0" w:color="auto" w:frame="1"/>
          <w:lang w:eastAsia="en-IN"/>
        </w:rPr>
        <w:t>+map);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map.remove(</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System.out.println(</w:t>
      </w:r>
      <w:r w:rsidRPr="003036BE">
        <w:rPr>
          <w:rFonts w:ascii="Segoe UI" w:eastAsia="Times New Roman" w:hAnsi="Segoe UI" w:cs="Segoe UI"/>
          <w:color w:val="0000FF"/>
          <w:sz w:val="24"/>
          <w:szCs w:val="24"/>
          <w:bdr w:val="none" w:sz="0" w:space="0" w:color="auto" w:frame="1"/>
          <w:lang w:eastAsia="en-IN"/>
        </w:rPr>
        <w:t>"After invoking remove() method: "</w:t>
      </w:r>
      <w:r w:rsidRPr="003036BE">
        <w:rPr>
          <w:rFonts w:ascii="Segoe UI" w:eastAsia="Times New Roman" w:hAnsi="Segoe UI" w:cs="Segoe UI"/>
          <w:color w:val="000000"/>
          <w:sz w:val="24"/>
          <w:szCs w:val="24"/>
          <w:bdr w:val="none" w:sz="0" w:space="0" w:color="auto" w:frame="1"/>
          <w:lang w:eastAsia="en-IN"/>
        </w:rPr>
        <w:t>+map);    </w:t>
      </w:r>
    </w:p>
    <w:p w:rsidR="00CF0619" w:rsidRPr="003036BE" w:rsidRDefault="00CF0619" w:rsidP="00CF061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      </w:t>
      </w:r>
    </w:p>
    <w:p w:rsidR="00CF0619" w:rsidRPr="003036BE" w:rsidRDefault="00CF0619" w:rsidP="00CF0619">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bdr w:val="none" w:sz="0" w:space="0" w:color="auto" w:frame="1"/>
          <w:lang w:eastAsia="en-IN"/>
        </w:rPr>
        <w:t>}  </w:t>
      </w: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Pr="003036BE" w:rsidRDefault="00CF0619" w:rsidP="00CF06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036BE">
        <w:rPr>
          <w:rFonts w:ascii="Helvetica" w:eastAsia="Times New Roman" w:hAnsi="Helvetica" w:cs="Helvetica"/>
          <w:color w:val="610B38"/>
          <w:kern w:val="36"/>
          <w:sz w:val="44"/>
          <w:szCs w:val="44"/>
          <w:lang w:eastAsia="en-IN"/>
        </w:rPr>
        <w:t>Java TreeMap class</w:t>
      </w:r>
    </w:p>
    <w:p w:rsidR="00CF0619" w:rsidRPr="003036BE" w:rsidRDefault="00CF0619" w:rsidP="00CF061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4557B2A" wp14:editId="4E62DA77">
            <wp:extent cx="1535430" cy="2700020"/>
            <wp:effectExtent l="0" t="0" r="7620" b="5080"/>
            <wp:docPr id="134" name="Picture 134"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Java TreeMap class hierarch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35430" cy="2700020"/>
                    </a:xfrm>
                    <a:prstGeom prst="rect">
                      <a:avLst/>
                    </a:prstGeom>
                    <a:noFill/>
                    <a:ln>
                      <a:noFill/>
                    </a:ln>
                  </pic:spPr>
                </pic:pic>
              </a:graphicData>
            </a:graphic>
          </wp:inline>
        </w:drawing>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Java TreeMap class is a red-black tree based implementation. It provides an efficient means of storing key-value pairs in sorted order.</w:t>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The important points about Java TreeMap class are:</w:t>
      </w:r>
    </w:p>
    <w:p w:rsidR="00CF0619" w:rsidRPr="003036BE" w:rsidRDefault="00CF0619" w:rsidP="00CF061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TreeMap contains values based on the key. It implements the NavigableMap interface and extends AbstractMap class.</w:t>
      </w:r>
    </w:p>
    <w:p w:rsidR="00CF0619" w:rsidRPr="003036BE" w:rsidRDefault="00CF0619" w:rsidP="00CF061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TreeMap contains only unique elements.</w:t>
      </w:r>
    </w:p>
    <w:p w:rsidR="00CF0619" w:rsidRPr="003036BE" w:rsidRDefault="00CF0619" w:rsidP="00CF061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TreeMap cannot have a null key but can have multiple null values.</w:t>
      </w:r>
    </w:p>
    <w:p w:rsidR="00CF0619" w:rsidRPr="003036BE" w:rsidRDefault="00CF0619" w:rsidP="00CF061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t>Java TreeMap is non synchronized.</w:t>
      </w:r>
    </w:p>
    <w:p w:rsidR="00CF0619" w:rsidRPr="003036BE" w:rsidRDefault="00CF0619" w:rsidP="00CF061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color w:val="000000"/>
          <w:sz w:val="24"/>
          <w:szCs w:val="24"/>
          <w:lang w:eastAsia="en-IN"/>
        </w:rPr>
        <w:lastRenderedPageBreak/>
        <w:t>Java TreeMap maintains ascending order.</w:t>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TreeMap class declaration</w:t>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Let's see the declaration for java.util.TreeMap class.</w:t>
      </w:r>
    </w:p>
    <w:p w:rsidR="00CF0619" w:rsidRPr="003036BE" w:rsidRDefault="00CF0619" w:rsidP="00CF0619">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TreeMap&lt;K,V&gt; </w:t>
      </w:r>
      <w:r w:rsidRPr="003036BE">
        <w:rPr>
          <w:rFonts w:ascii="Segoe UI" w:eastAsia="Times New Roman" w:hAnsi="Segoe UI" w:cs="Segoe UI"/>
          <w:b/>
          <w:bCs/>
          <w:color w:val="006699"/>
          <w:sz w:val="24"/>
          <w:szCs w:val="24"/>
          <w:bdr w:val="none" w:sz="0" w:space="0" w:color="auto" w:frame="1"/>
          <w:lang w:eastAsia="en-IN"/>
        </w:rPr>
        <w:t>extends</w:t>
      </w:r>
      <w:r w:rsidRPr="003036BE">
        <w:rPr>
          <w:rFonts w:ascii="Segoe UI" w:eastAsia="Times New Roman" w:hAnsi="Segoe UI" w:cs="Segoe UI"/>
          <w:color w:val="000000"/>
          <w:sz w:val="24"/>
          <w:szCs w:val="24"/>
          <w:bdr w:val="none" w:sz="0" w:space="0" w:color="auto" w:frame="1"/>
          <w:lang w:eastAsia="en-IN"/>
        </w:rPr>
        <w:t> AbstractMap&lt;K,V&gt; </w:t>
      </w:r>
      <w:r w:rsidRPr="003036BE">
        <w:rPr>
          <w:rFonts w:ascii="Segoe UI" w:eastAsia="Times New Roman" w:hAnsi="Segoe UI" w:cs="Segoe UI"/>
          <w:b/>
          <w:bCs/>
          <w:color w:val="006699"/>
          <w:sz w:val="24"/>
          <w:szCs w:val="24"/>
          <w:bdr w:val="none" w:sz="0" w:space="0" w:color="auto" w:frame="1"/>
          <w:lang w:eastAsia="en-IN"/>
        </w:rPr>
        <w:t>implements</w:t>
      </w:r>
      <w:r w:rsidRPr="003036BE">
        <w:rPr>
          <w:rFonts w:ascii="Segoe UI" w:eastAsia="Times New Roman" w:hAnsi="Segoe UI" w:cs="Segoe UI"/>
          <w:color w:val="000000"/>
          <w:sz w:val="24"/>
          <w:szCs w:val="24"/>
          <w:bdr w:val="none" w:sz="0" w:space="0" w:color="auto" w:frame="1"/>
          <w:lang w:eastAsia="en-IN"/>
        </w:rPr>
        <w:t> NavigableMap&lt;K,V&gt;, Cloneable, Serializable  </w:t>
      </w:r>
    </w:p>
    <w:p w:rsidR="00CF0619" w:rsidRPr="003036BE" w:rsidRDefault="00CF0619" w:rsidP="00CF06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36BE">
        <w:rPr>
          <w:rFonts w:ascii="Helvetica" w:eastAsia="Times New Roman" w:hAnsi="Helvetica" w:cs="Helvetica"/>
          <w:color w:val="610B4B"/>
          <w:sz w:val="32"/>
          <w:szCs w:val="32"/>
          <w:lang w:eastAsia="en-IN"/>
        </w:rPr>
        <w:t>TreeMap class Parameters</w:t>
      </w:r>
    </w:p>
    <w:p w:rsidR="00CF0619" w:rsidRPr="003036BE" w:rsidRDefault="00CF0619" w:rsidP="00CF06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Let's see the Parameters for java.util.TreeMap class.</w:t>
      </w:r>
    </w:p>
    <w:p w:rsidR="00CF0619" w:rsidRPr="003036BE" w:rsidRDefault="00CF0619" w:rsidP="00CF0619">
      <w:pPr>
        <w:spacing w:after="0" w:line="240" w:lineRule="auto"/>
        <w:jc w:val="center"/>
        <w:textAlignment w:val="baseline"/>
        <w:rPr>
          <w:rFonts w:ascii="inherit" w:eastAsia="Times New Roman" w:hAnsi="inherit" w:cs="Times New Roman"/>
          <w:color w:val="FFFFFF"/>
          <w:sz w:val="20"/>
          <w:szCs w:val="20"/>
          <w:lang w:eastAsia="en-IN"/>
        </w:rPr>
      </w:pPr>
      <w:r w:rsidRPr="003036BE">
        <w:rPr>
          <w:rFonts w:ascii="inherit" w:eastAsia="Times New Roman" w:hAnsi="inherit" w:cs="Times New Roman"/>
          <w:color w:val="FFFFFF"/>
          <w:sz w:val="20"/>
          <w:szCs w:val="20"/>
          <w:lang w:eastAsia="en-IN"/>
        </w:rPr>
        <w:t>31.2M</w:t>
      </w:r>
    </w:p>
    <w:p w:rsidR="00CF0619" w:rsidRPr="003036BE" w:rsidRDefault="00CF0619" w:rsidP="00CF0619">
      <w:pPr>
        <w:spacing w:after="0" w:line="240" w:lineRule="auto"/>
        <w:jc w:val="center"/>
        <w:textAlignment w:val="baseline"/>
        <w:rPr>
          <w:rFonts w:ascii="inherit" w:eastAsia="Times New Roman" w:hAnsi="inherit" w:cs="Times New Roman"/>
          <w:color w:val="FFFFFF"/>
          <w:sz w:val="20"/>
          <w:szCs w:val="20"/>
          <w:lang w:eastAsia="en-IN"/>
        </w:rPr>
      </w:pPr>
      <w:r w:rsidRPr="003036BE">
        <w:rPr>
          <w:rFonts w:ascii="inherit" w:eastAsia="Times New Roman" w:hAnsi="inherit" w:cs="Times New Roman"/>
          <w:color w:val="FFFFFF"/>
          <w:sz w:val="20"/>
          <w:szCs w:val="20"/>
          <w:lang w:eastAsia="en-IN"/>
        </w:rPr>
        <w:t>715</w:t>
      </w:r>
    </w:p>
    <w:p w:rsidR="00CF0619" w:rsidRPr="003036BE" w:rsidRDefault="00CF0619" w:rsidP="00CF0619">
      <w:pPr>
        <w:spacing w:after="150" w:line="240" w:lineRule="auto"/>
        <w:jc w:val="center"/>
        <w:textAlignment w:val="baseline"/>
        <w:rPr>
          <w:rFonts w:ascii="inherit" w:eastAsia="Times New Roman" w:hAnsi="inherit" w:cs="Times New Roman"/>
          <w:color w:val="FFFFFF"/>
          <w:sz w:val="21"/>
          <w:szCs w:val="21"/>
          <w:lang w:eastAsia="en-IN"/>
        </w:rPr>
      </w:pPr>
      <w:r w:rsidRPr="003036BE">
        <w:rPr>
          <w:rFonts w:ascii="inherit" w:eastAsia="Times New Roman" w:hAnsi="inherit" w:cs="Times New Roman"/>
          <w:color w:val="FFFFFF"/>
          <w:sz w:val="21"/>
          <w:szCs w:val="21"/>
          <w:lang w:eastAsia="en-IN"/>
        </w:rPr>
        <w:t>Features of Java - Javatpoint</w:t>
      </w:r>
    </w:p>
    <w:p w:rsidR="00CF0619" w:rsidRPr="003036BE" w:rsidRDefault="00CF0619" w:rsidP="00CF0619">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0000"/>
          <w:sz w:val="24"/>
          <w:szCs w:val="24"/>
          <w:lang w:eastAsia="en-IN"/>
        </w:rPr>
        <w:t>K</w:t>
      </w:r>
      <w:r w:rsidRPr="003036BE">
        <w:rPr>
          <w:rFonts w:ascii="Segoe UI" w:eastAsia="Times New Roman" w:hAnsi="Segoe UI" w:cs="Segoe UI"/>
          <w:color w:val="000000"/>
          <w:sz w:val="24"/>
          <w:szCs w:val="24"/>
          <w:lang w:eastAsia="en-IN"/>
        </w:rPr>
        <w:t>: It is the type of keys maintained by this map.</w:t>
      </w:r>
    </w:p>
    <w:p w:rsidR="00CF0619" w:rsidRPr="003036BE" w:rsidRDefault="00CF0619" w:rsidP="00CF0619">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036BE">
        <w:rPr>
          <w:rFonts w:ascii="Segoe UI" w:eastAsia="Times New Roman" w:hAnsi="Segoe UI" w:cs="Segoe UI"/>
          <w:b/>
          <w:bCs/>
          <w:color w:val="000000"/>
          <w:sz w:val="24"/>
          <w:szCs w:val="24"/>
          <w:lang w:eastAsia="en-IN"/>
        </w:rPr>
        <w:t>V</w:t>
      </w:r>
      <w:r w:rsidRPr="003036BE">
        <w:rPr>
          <w:rFonts w:ascii="Segoe UI" w:eastAsia="Times New Roman" w:hAnsi="Segoe UI" w:cs="Segoe UI"/>
          <w:color w:val="000000"/>
          <w:sz w:val="24"/>
          <w:szCs w:val="24"/>
          <w:lang w:eastAsia="en-IN"/>
        </w:rPr>
        <w:t>: It is the type of mapped values.</w:t>
      </w:r>
    </w:p>
    <w:p w:rsidR="00CF0619" w:rsidRPr="003036BE" w:rsidRDefault="00CF0619" w:rsidP="00CF0619">
      <w:pPr>
        <w:shd w:val="clear" w:color="auto" w:fill="FFFFFF"/>
        <w:spacing w:before="100" w:beforeAutospacing="1" w:after="100" w:afterAutospacing="1" w:line="312" w:lineRule="atLeast"/>
        <w:jc w:val="both"/>
        <w:outlineLvl w:val="2"/>
        <w:rPr>
          <w:ins w:id="18" w:author="Unknown"/>
          <w:rFonts w:ascii="Helvetica" w:eastAsia="Times New Roman" w:hAnsi="Helvetica" w:cs="Helvetica"/>
          <w:color w:val="610B4B"/>
          <w:sz w:val="32"/>
          <w:szCs w:val="32"/>
          <w:lang w:eastAsia="en-IN"/>
        </w:rPr>
      </w:pPr>
      <w:ins w:id="19" w:author="Unknown">
        <w:r w:rsidRPr="003036BE">
          <w:rPr>
            <w:rFonts w:ascii="Helvetica" w:eastAsia="Times New Roman" w:hAnsi="Helvetica" w:cs="Helvetica"/>
            <w:color w:val="610B4B"/>
            <w:sz w:val="32"/>
            <w:szCs w:val="32"/>
            <w:lang w:eastAsia="en-IN"/>
          </w:rPr>
          <w:t>Constructors of Java TreeMap class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97"/>
        <w:gridCol w:w="7102"/>
      </w:tblGrid>
      <w:tr w:rsidR="00CF0619" w:rsidRPr="003036BE" w:rsidTr="00D23B17">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t>Description</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TreeMap()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construct an empty tree map that will be sorted using the natural order of its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TreeMap(Comparator&lt;? super K&gt;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construct an empty tree-based map that will be sorted using the comparator comp.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TreeMap(Map&lt;?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initialize a treemap with the entries from </w:t>
            </w:r>
            <w:r w:rsidRPr="003036BE">
              <w:rPr>
                <w:rFonts w:ascii="Segoe UI" w:eastAsia="Times New Roman" w:hAnsi="Segoe UI" w:cs="Segoe UI"/>
                <w:b/>
                <w:bCs/>
                <w:color w:val="333333"/>
                <w:sz w:val="24"/>
                <w:szCs w:val="24"/>
                <w:lang w:eastAsia="en-IN"/>
              </w:rPr>
              <w:t>m</w:t>
            </w:r>
            <w:r w:rsidRPr="003036BE">
              <w:rPr>
                <w:rFonts w:ascii="Segoe UI" w:eastAsia="Times New Roman" w:hAnsi="Segoe UI" w:cs="Segoe UI"/>
                <w:color w:val="333333"/>
                <w:sz w:val="24"/>
                <w:szCs w:val="24"/>
                <w:lang w:eastAsia="en-IN"/>
              </w:rPr>
              <w:t>, which will be sorted using the natural order of the keys.</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TreeMap(SortedMap&lt;K,?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initialize a treemap with the entries from the SortedMap </w:t>
            </w:r>
            <w:r w:rsidRPr="003036BE">
              <w:rPr>
                <w:rFonts w:ascii="Segoe UI" w:eastAsia="Times New Roman" w:hAnsi="Segoe UI" w:cs="Segoe UI"/>
                <w:b/>
                <w:bCs/>
                <w:color w:val="333333"/>
                <w:sz w:val="24"/>
                <w:szCs w:val="24"/>
                <w:lang w:eastAsia="en-IN"/>
              </w:rPr>
              <w:t>sm</w:t>
            </w:r>
            <w:r w:rsidRPr="003036BE">
              <w:rPr>
                <w:rFonts w:ascii="Segoe UI" w:eastAsia="Times New Roman" w:hAnsi="Segoe UI" w:cs="Segoe UI"/>
                <w:color w:val="333333"/>
                <w:sz w:val="24"/>
                <w:szCs w:val="24"/>
                <w:lang w:eastAsia="en-IN"/>
              </w:rPr>
              <w:t>, which will be sorted in the same order as </w:t>
            </w:r>
            <w:r w:rsidRPr="003036BE">
              <w:rPr>
                <w:rFonts w:ascii="Segoe UI" w:eastAsia="Times New Roman" w:hAnsi="Segoe UI" w:cs="Segoe UI"/>
                <w:b/>
                <w:bCs/>
                <w:color w:val="333333"/>
                <w:sz w:val="24"/>
                <w:szCs w:val="24"/>
                <w:lang w:eastAsia="en-IN"/>
              </w:rPr>
              <w:t>sm.</w:t>
            </w:r>
          </w:p>
        </w:tc>
      </w:tr>
    </w:tbl>
    <w:p w:rsidR="00CF0619" w:rsidRPr="003036BE" w:rsidRDefault="00CF0619" w:rsidP="00CF0619">
      <w:pPr>
        <w:shd w:val="clear" w:color="auto" w:fill="FFFFFF"/>
        <w:spacing w:before="100" w:beforeAutospacing="1" w:after="100" w:afterAutospacing="1" w:line="312" w:lineRule="atLeast"/>
        <w:jc w:val="both"/>
        <w:outlineLvl w:val="2"/>
        <w:rPr>
          <w:ins w:id="20" w:author="Unknown"/>
          <w:rFonts w:ascii="Helvetica" w:eastAsia="Times New Roman" w:hAnsi="Helvetica" w:cs="Helvetica"/>
          <w:color w:val="610B4B"/>
          <w:sz w:val="32"/>
          <w:szCs w:val="32"/>
          <w:lang w:eastAsia="en-IN"/>
        </w:rPr>
      </w:pPr>
      <w:ins w:id="21" w:author="Unknown">
        <w:r w:rsidRPr="003036BE">
          <w:rPr>
            <w:rFonts w:ascii="Helvetica" w:eastAsia="Times New Roman" w:hAnsi="Helvetica" w:cs="Helvetica"/>
            <w:color w:val="610B4B"/>
            <w:sz w:val="32"/>
            <w:szCs w:val="32"/>
            <w:lang w:eastAsia="en-IN"/>
          </w:rPr>
          <w:t>Methods of Java TreeMap class</w:t>
        </w:r>
      </w:ins>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6"/>
        <w:gridCol w:w="6203"/>
      </w:tblGrid>
      <w:tr w:rsidR="00CF0619" w:rsidRPr="003036BE" w:rsidTr="00D23B17">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CF0619" w:rsidRPr="003036BE" w:rsidRDefault="00CF0619" w:rsidP="00D23B17">
            <w:pPr>
              <w:spacing w:after="0" w:line="240" w:lineRule="auto"/>
              <w:rPr>
                <w:rFonts w:ascii="Times New Roman" w:eastAsia="Times New Roman" w:hAnsi="Times New Roman" w:cs="Times New Roman"/>
                <w:b/>
                <w:bCs/>
                <w:color w:val="000000"/>
                <w:sz w:val="26"/>
                <w:szCs w:val="26"/>
                <w:lang w:eastAsia="en-IN"/>
              </w:rPr>
            </w:pPr>
            <w:r w:rsidRPr="003036BE">
              <w:rPr>
                <w:rFonts w:ascii="Times New Roman" w:eastAsia="Times New Roman" w:hAnsi="Times New Roman" w:cs="Times New Roman"/>
                <w:b/>
                <w:bCs/>
                <w:color w:val="000000"/>
                <w:sz w:val="26"/>
                <w:szCs w:val="26"/>
                <w:lang w:eastAsia="en-IN"/>
              </w:rPr>
              <w:t>Description</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Map.Entry&lt;K,V&gt; ceilingEntry(K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key-value pair having the least key, greater than or equal to the specified key, or null if there is no such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lastRenderedPageBreak/>
              <w:t>K ceilingKey(K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least key, greater than the specified key or null if there is no such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removes all the key-value pairs from a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shallow copy of TreeMap instance.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Comparator&lt;? super K&gt;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comparator that arranges the key in order, or null if the map uses the natural ordering.</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NavigableSet&lt;K&gt; descendingKeySet()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reverse order NavigableSet view of the keys contained in the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NavigableMap&lt;K,V&gt; descendingMap()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specified key-value pairs in descending order.</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 firstEntry()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key-value pair having the least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Map.Entry&lt;K,V&gt; floorEntry(K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greatest key, less than or equal to the specified key, or null if there is no such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performs the given action for each entry in the map until all entries have been processed or the action throws an exception.</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SortedMap&lt;K,V&gt; headMap(K toKey)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key-value pairs whose keys are strictly less than toKey.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NavigableMap&lt;K,V&gt; headMap(K toKey,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key-value pairs whose keys are less than (or equal to if inclusive is true) toKey.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Map.Entry&lt;K,V&gt; higherEntry(K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least key strictly greater than the given key, or null if there is no such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K higherKey(K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return true if this map contains a mapping for the specified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collection of keys exist in the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Map.Entry&lt;K,V&gt; lastEntry()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key-value pair having the greatest key, or null if there is no such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Map.Entry&lt;K,V&gt; lowerEntry(K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key-value mapping associated with the greatest key strictly less than the given key, or null if there is no such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lastRenderedPageBreak/>
              <w:t>K lowerKey(K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greatest key strictly less than the given key, or null if there is no such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NavigableSet&lt;K&gt; navigableKeySet()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NavigableSet view of the keys contained in this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Map.Entry&lt;K,V&gt; pollFirstEntry()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removes and returns a key-value mapping associated with the least key in this map, or null if the map is empty.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Map.Entry&lt;K,V&gt; pollLastEntry()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removes and returns a key-value mapping associated with the greatest key in this map, or null if the map is empty.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 put(K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inserts the specified value with the specified key in the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void putAll(Map&lt;? extends K,? extends V&gt;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copy all the key-value pair from one map to another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replaces the specified value for a specified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replaces the old value with the new value for a specified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replaces each entry's value with the result of invoking the given function on that entry until all entries have been processed or the function throws an exception.</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NavigableMap&lt;K,V&gt; subMap(K fromKey, boolean fromInclusive, K toKey, boolean toInclusive)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key-value pairs whose keys range from fromKey to toKey.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SortedMap&lt;K,V&gt; subMap(K fromKey, K toKey)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key-value pairs whose keys range from fromKey, inclusive, to toKey, exclusive.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SortedMap&lt;K,V&gt; tailMap(K fromKey)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key-value pairs whose keys are greater than or equal to fromKey.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NavigableMap&lt;K,V&gt; tailMap(K fromKey,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key-value pairs whose keys are greater than (or equal to, if inclusive is true) fromKey.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true if the map contains a mapping for the specified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lastRenderedPageBreak/>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true if the map maps one or more keys to the specified value.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K firstKey()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return the first (lowest) key currently in this sorted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return the value to which the map maps the specified key.</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K lastKey()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is used to return the last (highest) key currently in the sorted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removes the key-value pair of the specified key from the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set view of the mappings contained in the map.</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the number of key-value pairs exists in the hashtable.</w:t>
            </w:r>
          </w:p>
        </w:tc>
      </w:tr>
      <w:tr w:rsidR="00CF0619" w:rsidRPr="003036BE"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Pr="003036BE" w:rsidRDefault="00CF0619" w:rsidP="00D23B17">
            <w:pPr>
              <w:spacing w:after="0" w:line="240" w:lineRule="auto"/>
              <w:jc w:val="both"/>
              <w:rPr>
                <w:rFonts w:ascii="Segoe UI" w:eastAsia="Times New Roman" w:hAnsi="Segoe UI" w:cs="Segoe UI"/>
                <w:color w:val="333333"/>
                <w:sz w:val="24"/>
                <w:szCs w:val="24"/>
                <w:lang w:eastAsia="en-IN"/>
              </w:rPr>
            </w:pPr>
            <w:r w:rsidRPr="003036BE">
              <w:rPr>
                <w:rFonts w:ascii="Segoe UI" w:eastAsia="Times New Roman" w:hAnsi="Segoe UI" w:cs="Segoe UI"/>
                <w:color w:val="333333"/>
                <w:sz w:val="24"/>
                <w:szCs w:val="24"/>
                <w:lang w:eastAsia="en-IN"/>
              </w:rPr>
              <w:t>It returns a collection view of the values contained in the map.</w:t>
            </w:r>
          </w:p>
        </w:tc>
      </w:tr>
    </w:tbl>
    <w:p w:rsidR="00CF0619" w:rsidRPr="003036BE" w:rsidRDefault="00CF0619" w:rsidP="00CF0619">
      <w:pPr>
        <w:shd w:val="clear" w:color="auto" w:fill="FFFFFF"/>
        <w:spacing w:before="100" w:beforeAutospacing="1" w:after="100" w:afterAutospacing="1" w:line="312" w:lineRule="atLeast"/>
        <w:jc w:val="both"/>
        <w:outlineLvl w:val="2"/>
        <w:rPr>
          <w:ins w:id="22" w:author="Unknown"/>
          <w:rFonts w:ascii="Helvetica" w:eastAsia="Times New Roman" w:hAnsi="Helvetica" w:cs="Helvetica"/>
          <w:color w:val="610B4B"/>
          <w:sz w:val="32"/>
          <w:szCs w:val="32"/>
          <w:lang w:eastAsia="en-IN"/>
        </w:rPr>
      </w:pPr>
      <w:ins w:id="23" w:author="Unknown">
        <w:r w:rsidRPr="003036BE">
          <w:rPr>
            <w:rFonts w:ascii="Helvetica" w:eastAsia="Times New Roman" w:hAnsi="Helvetica" w:cs="Helvetica"/>
            <w:color w:val="610B4B"/>
            <w:sz w:val="32"/>
            <w:szCs w:val="32"/>
            <w:lang w:eastAsia="en-IN"/>
          </w:rPr>
          <w:t>Java TreeMap Example</w:t>
        </w:r>
      </w:ins>
    </w:p>
    <w:p w:rsidR="00CF0619" w:rsidRPr="003036BE" w:rsidRDefault="00CF0619" w:rsidP="00CF0619">
      <w:pPr>
        <w:numPr>
          <w:ilvl w:val="0"/>
          <w:numId w:val="42"/>
        </w:numPr>
        <w:spacing w:after="0" w:line="375" w:lineRule="atLeast"/>
        <w:ind w:left="0"/>
        <w:jc w:val="both"/>
        <w:rPr>
          <w:ins w:id="24" w:author="Unknown"/>
          <w:rFonts w:ascii="Segoe UI" w:eastAsia="Times New Roman" w:hAnsi="Segoe UI" w:cs="Segoe UI"/>
          <w:color w:val="000000"/>
          <w:sz w:val="24"/>
          <w:szCs w:val="24"/>
          <w:lang w:eastAsia="en-IN"/>
        </w:rPr>
      </w:pPr>
      <w:ins w:id="25" w:author="Unknown">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ins>
    </w:p>
    <w:p w:rsidR="00CF0619" w:rsidRPr="003036BE" w:rsidRDefault="00CF0619" w:rsidP="00CF0619">
      <w:pPr>
        <w:numPr>
          <w:ilvl w:val="0"/>
          <w:numId w:val="42"/>
        </w:numPr>
        <w:spacing w:after="0" w:line="375" w:lineRule="atLeast"/>
        <w:ind w:left="0"/>
        <w:jc w:val="both"/>
        <w:rPr>
          <w:ins w:id="26" w:author="Unknown"/>
          <w:rFonts w:ascii="Segoe UI" w:eastAsia="Times New Roman" w:hAnsi="Segoe UI" w:cs="Segoe UI"/>
          <w:color w:val="000000"/>
          <w:sz w:val="24"/>
          <w:szCs w:val="24"/>
          <w:lang w:eastAsia="en-IN"/>
        </w:rPr>
      </w:pPr>
      <w:ins w:id="27" w:author="Unknown">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TreeMap1{  </w:t>
        </w:r>
      </w:ins>
    </w:p>
    <w:p w:rsidR="00CF0619" w:rsidRPr="003036BE" w:rsidRDefault="00CF0619" w:rsidP="00CF0619">
      <w:pPr>
        <w:numPr>
          <w:ilvl w:val="0"/>
          <w:numId w:val="42"/>
        </w:numPr>
        <w:spacing w:after="0" w:line="375" w:lineRule="atLeast"/>
        <w:ind w:left="0"/>
        <w:jc w:val="both"/>
        <w:rPr>
          <w:ins w:id="28" w:author="Unknown"/>
          <w:rFonts w:ascii="Segoe UI" w:eastAsia="Times New Roman" w:hAnsi="Segoe UI" w:cs="Segoe UI"/>
          <w:color w:val="000000"/>
          <w:sz w:val="24"/>
          <w:szCs w:val="24"/>
          <w:lang w:eastAsia="en-IN"/>
        </w:rPr>
      </w:pPr>
      <w:ins w:id="29" w:author="Unknown">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w:t>
        </w:r>
      </w:ins>
    </w:p>
    <w:p w:rsidR="00CF0619" w:rsidRPr="003036BE" w:rsidRDefault="00CF0619" w:rsidP="00CF0619">
      <w:pPr>
        <w:numPr>
          <w:ilvl w:val="0"/>
          <w:numId w:val="42"/>
        </w:numPr>
        <w:spacing w:after="0" w:line="375" w:lineRule="atLeast"/>
        <w:ind w:left="0"/>
        <w:jc w:val="both"/>
        <w:rPr>
          <w:ins w:id="30" w:author="Unknown"/>
          <w:rFonts w:ascii="Segoe UI" w:eastAsia="Times New Roman" w:hAnsi="Segoe UI" w:cs="Segoe UI"/>
          <w:color w:val="000000"/>
          <w:sz w:val="24"/>
          <w:szCs w:val="24"/>
          <w:lang w:eastAsia="en-IN"/>
        </w:rPr>
      </w:pPr>
      <w:ins w:id="31" w:author="Unknown">
        <w:r w:rsidRPr="003036BE">
          <w:rPr>
            <w:rFonts w:ascii="Segoe UI" w:eastAsia="Times New Roman" w:hAnsi="Segoe UI" w:cs="Segoe UI"/>
            <w:color w:val="000000"/>
            <w:sz w:val="24"/>
            <w:szCs w:val="24"/>
            <w:bdr w:val="none" w:sz="0" w:space="0" w:color="auto" w:frame="1"/>
            <w:lang w:eastAsia="en-IN"/>
          </w:rPr>
          <w:t>   TreeMap&lt;Integer,String&gt; map=</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TreeMap&lt;Integer,String&gt;();    </w:t>
        </w:r>
      </w:ins>
    </w:p>
    <w:p w:rsidR="00CF0619" w:rsidRPr="003036BE" w:rsidRDefault="00CF0619" w:rsidP="00CF0619">
      <w:pPr>
        <w:numPr>
          <w:ilvl w:val="0"/>
          <w:numId w:val="42"/>
        </w:numPr>
        <w:spacing w:after="0" w:line="375" w:lineRule="atLeast"/>
        <w:ind w:left="0"/>
        <w:jc w:val="both"/>
        <w:rPr>
          <w:ins w:id="32" w:author="Unknown"/>
          <w:rFonts w:ascii="Segoe UI" w:eastAsia="Times New Roman" w:hAnsi="Segoe UI" w:cs="Segoe UI"/>
          <w:color w:val="000000"/>
          <w:sz w:val="24"/>
          <w:szCs w:val="24"/>
          <w:lang w:eastAsia="en-IN"/>
        </w:rPr>
      </w:pPr>
      <w:ins w:id="33"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100</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2"/>
        </w:numPr>
        <w:spacing w:after="0" w:line="375" w:lineRule="atLeast"/>
        <w:ind w:left="0"/>
        <w:jc w:val="both"/>
        <w:rPr>
          <w:ins w:id="34" w:author="Unknown"/>
          <w:rFonts w:ascii="Segoe UI" w:eastAsia="Times New Roman" w:hAnsi="Segoe UI" w:cs="Segoe UI"/>
          <w:color w:val="000000"/>
          <w:sz w:val="24"/>
          <w:szCs w:val="24"/>
          <w:lang w:eastAsia="en-IN"/>
        </w:rPr>
      </w:pPr>
      <w:ins w:id="35"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"Ravi"</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2"/>
        </w:numPr>
        <w:spacing w:after="0" w:line="375" w:lineRule="atLeast"/>
        <w:ind w:left="0"/>
        <w:jc w:val="both"/>
        <w:rPr>
          <w:ins w:id="36" w:author="Unknown"/>
          <w:rFonts w:ascii="Segoe UI" w:eastAsia="Times New Roman" w:hAnsi="Segoe UI" w:cs="Segoe UI"/>
          <w:color w:val="000000"/>
          <w:sz w:val="24"/>
          <w:szCs w:val="24"/>
          <w:lang w:eastAsia="en-IN"/>
        </w:rPr>
      </w:pPr>
      <w:ins w:id="37"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101</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"Vijay"</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2"/>
        </w:numPr>
        <w:spacing w:after="0" w:line="375" w:lineRule="atLeast"/>
        <w:ind w:left="0"/>
        <w:jc w:val="both"/>
        <w:rPr>
          <w:ins w:id="38" w:author="Unknown"/>
          <w:rFonts w:ascii="Segoe UI" w:eastAsia="Times New Roman" w:hAnsi="Segoe UI" w:cs="Segoe UI"/>
          <w:color w:val="000000"/>
          <w:sz w:val="24"/>
          <w:szCs w:val="24"/>
          <w:lang w:eastAsia="en-IN"/>
        </w:rPr>
      </w:pPr>
      <w:ins w:id="39"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103</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"Rahul"</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2"/>
        </w:numPr>
        <w:spacing w:after="0" w:line="375" w:lineRule="atLeast"/>
        <w:ind w:left="0"/>
        <w:jc w:val="both"/>
        <w:rPr>
          <w:ins w:id="40" w:author="Unknown"/>
          <w:rFonts w:ascii="Segoe UI" w:eastAsia="Times New Roman" w:hAnsi="Segoe UI" w:cs="Segoe UI"/>
          <w:color w:val="000000"/>
          <w:sz w:val="24"/>
          <w:szCs w:val="24"/>
          <w:lang w:eastAsia="en-IN"/>
        </w:rPr>
      </w:pPr>
      <w:ins w:id="41" w:author="Unknown">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2"/>
        </w:numPr>
        <w:spacing w:after="0" w:line="375" w:lineRule="atLeast"/>
        <w:ind w:left="0"/>
        <w:jc w:val="both"/>
        <w:rPr>
          <w:ins w:id="42" w:author="Unknown"/>
          <w:rFonts w:ascii="Segoe UI" w:eastAsia="Times New Roman" w:hAnsi="Segoe UI" w:cs="Segoe UI"/>
          <w:color w:val="000000"/>
          <w:sz w:val="24"/>
          <w:szCs w:val="24"/>
          <w:lang w:eastAsia="en-IN"/>
        </w:rPr>
      </w:pPr>
      <w:ins w:id="43" w:author="Unknown">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for</w:t>
        </w:r>
        <w:r w:rsidRPr="003036BE">
          <w:rPr>
            <w:rFonts w:ascii="Segoe UI" w:eastAsia="Times New Roman" w:hAnsi="Segoe UI" w:cs="Segoe UI"/>
            <w:color w:val="000000"/>
            <w:sz w:val="24"/>
            <w:szCs w:val="24"/>
            <w:bdr w:val="none" w:sz="0" w:space="0" w:color="auto" w:frame="1"/>
            <w:lang w:eastAsia="en-IN"/>
          </w:rPr>
          <w:t>(Map.Entry m:map.entrySet()){    </w:t>
        </w:r>
      </w:ins>
    </w:p>
    <w:p w:rsidR="00CF0619" w:rsidRPr="003036BE" w:rsidRDefault="00CF0619" w:rsidP="00CF0619">
      <w:pPr>
        <w:numPr>
          <w:ilvl w:val="0"/>
          <w:numId w:val="42"/>
        </w:numPr>
        <w:spacing w:after="0" w:line="375" w:lineRule="atLeast"/>
        <w:ind w:left="0"/>
        <w:jc w:val="both"/>
        <w:rPr>
          <w:ins w:id="44" w:author="Unknown"/>
          <w:rFonts w:ascii="Segoe UI" w:eastAsia="Times New Roman" w:hAnsi="Segoe UI" w:cs="Segoe UI"/>
          <w:color w:val="000000"/>
          <w:sz w:val="24"/>
          <w:szCs w:val="24"/>
          <w:lang w:eastAsia="en-IN"/>
        </w:rPr>
      </w:pPr>
      <w:ins w:id="45" w:author="Unknown">
        <w:r w:rsidRPr="003036BE">
          <w:rPr>
            <w:rFonts w:ascii="Segoe UI" w:eastAsia="Times New Roman" w:hAnsi="Segoe UI" w:cs="Segoe UI"/>
            <w:color w:val="000000"/>
            <w:sz w:val="24"/>
            <w:szCs w:val="24"/>
            <w:bdr w:val="none" w:sz="0" w:space="0" w:color="auto" w:frame="1"/>
            <w:lang w:eastAsia="en-IN"/>
          </w:rPr>
          <w:t>       System.out.println(m.getKey()+</w:t>
        </w:r>
        <w:r w:rsidRPr="003036BE">
          <w:rPr>
            <w:rFonts w:ascii="Segoe UI" w:eastAsia="Times New Roman" w:hAnsi="Segoe UI" w:cs="Segoe UI"/>
            <w:color w:val="0000FF"/>
            <w:sz w:val="24"/>
            <w:szCs w:val="24"/>
            <w:bdr w:val="none" w:sz="0" w:space="0" w:color="auto" w:frame="1"/>
            <w:lang w:eastAsia="en-IN"/>
          </w:rPr>
          <w:t>" "</w:t>
        </w:r>
        <w:r w:rsidRPr="003036BE">
          <w:rPr>
            <w:rFonts w:ascii="Segoe UI" w:eastAsia="Times New Roman" w:hAnsi="Segoe UI" w:cs="Segoe UI"/>
            <w:color w:val="000000"/>
            <w:sz w:val="24"/>
            <w:szCs w:val="24"/>
            <w:bdr w:val="none" w:sz="0" w:space="0" w:color="auto" w:frame="1"/>
            <w:lang w:eastAsia="en-IN"/>
          </w:rPr>
          <w:t>+m.getValue());    </w:t>
        </w:r>
      </w:ins>
    </w:p>
    <w:p w:rsidR="00CF0619" w:rsidRPr="003036BE" w:rsidRDefault="00CF0619" w:rsidP="00CF0619">
      <w:pPr>
        <w:numPr>
          <w:ilvl w:val="0"/>
          <w:numId w:val="42"/>
        </w:numPr>
        <w:spacing w:after="0" w:line="375" w:lineRule="atLeast"/>
        <w:ind w:left="0"/>
        <w:jc w:val="both"/>
        <w:rPr>
          <w:ins w:id="46" w:author="Unknown"/>
          <w:rFonts w:ascii="Segoe UI" w:eastAsia="Times New Roman" w:hAnsi="Segoe UI" w:cs="Segoe UI"/>
          <w:color w:val="000000"/>
          <w:sz w:val="24"/>
          <w:szCs w:val="24"/>
          <w:lang w:eastAsia="en-IN"/>
        </w:rPr>
      </w:pPr>
      <w:ins w:id="47" w:author="Unknown">
        <w:r w:rsidRPr="003036BE">
          <w:rPr>
            <w:rFonts w:ascii="Segoe UI" w:eastAsia="Times New Roman" w:hAnsi="Segoe UI" w:cs="Segoe UI"/>
            <w:color w:val="000000"/>
            <w:sz w:val="24"/>
            <w:szCs w:val="24"/>
            <w:bdr w:val="none" w:sz="0" w:space="0" w:color="auto" w:frame="1"/>
            <w:lang w:eastAsia="en-IN"/>
          </w:rPr>
          <w:t>      }    </w:t>
        </w:r>
      </w:ins>
    </w:p>
    <w:p w:rsidR="00CF0619" w:rsidRPr="003036BE" w:rsidRDefault="00CF0619" w:rsidP="00CF0619">
      <w:pPr>
        <w:numPr>
          <w:ilvl w:val="0"/>
          <w:numId w:val="42"/>
        </w:numPr>
        <w:spacing w:after="0" w:line="375" w:lineRule="atLeast"/>
        <w:ind w:left="0"/>
        <w:jc w:val="both"/>
        <w:rPr>
          <w:ins w:id="48" w:author="Unknown"/>
          <w:rFonts w:ascii="Segoe UI" w:eastAsia="Times New Roman" w:hAnsi="Segoe UI" w:cs="Segoe UI"/>
          <w:color w:val="000000"/>
          <w:sz w:val="24"/>
          <w:szCs w:val="24"/>
          <w:lang w:eastAsia="en-IN"/>
        </w:rPr>
      </w:pPr>
      <w:ins w:id="49" w:author="Unknown">
        <w:r w:rsidRPr="003036BE">
          <w:rPr>
            <w:rFonts w:ascii="Segoe UI" w:eastAsia="Times New Roman" w:hAnsi="Segoe UI" w:cs="Segoe UI"/>
            <w:color w:val="000000"/>
            <w:sz w:val="24"/>
            <w:szCs w:val="24"/>
            <w:bdr w:val="none" w:sz="0" w:space="0" w:color="auto" w:frame="1"/>
            <w:lang w:eastAsia="en-IN"/>
          </w:rPr>
          <w:t> }  </w:t>
        </w:r>
      </w:ins>
    </w:p>
    <w:p w:rsidR="00CF0619" w:rsidRPr="003036BE" w:rsidRDefault="00CF0619" w:rsidP="00CF0619">
      <w:pPr>
        <w:numPr>
          <w:ilvl w:val="0"/>
          <w:numId w:val="42"/>
        </w:numPr>
        <w:spacing w:after="120" w:line="375" w:lineRule="atLeast"/>
        <w:ind w:left="0"/>
        <w:jc w:val="both"/>
        <w:rPr>
          <w:ins w:id="50" w:author="Unknown"/>
          <w:rFonts w:ascii="Segoe UI" w:eastAsia="Times New Roman" w:hAnsi="Segoe UI" w:cs="Segoe UI"/>
          <w:color w:val="000000"/>
          <w:sz w:val="24"/>
          <w:szCs w:val="24"/>
          <w:lang w:eastAsia="en-IN"/>
        </w:rPr>
      </w:pPr>
      <w:ins w:id="51" w:author="Unknown">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2" w:author="Unknown"/>
          <w:rFonts w:ascii="Courier New" w:eastAsia="Times New Roman" w:hAnsi="Courier New" w:cs="Courier New"/>
          <w:color w:val="F9F9F9"/>
          <w:sz w:val="20"/>
          <w:szCs w:val="20"/>
          <w:lang w:eastAsia="en-IN"/>
        </w:rPr>
      </w:pPr>
      <w:ins w:id="53" w:author="Unknown">
        <w:r w:rsidRPr="003036BE">
          <w:rPr>
            <w:rFonts w:ascii="Courier New" w:eastAsia="Times New Roman" w:hAnsi="Courier New" w:cs="Courier New"/>
            <w:color w:val="F9F9F9"/>
            <w:sz w:val="20"/>
            <w:szCs w:val="20"/>
            <w:lang w:eastAsia="en-IN"/>
          </w:rPr>
          <w:t>Output:100 Amit</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4" w:author="Unknown"/>
          <w:rFonts w:ascii="Courier New" w:eastAsia="Times New Roman" w:hAnsi="Courier New" w:cs="Courier New"/>
          <w:color w:val="F9F9F9"/>
          <w:sz w:val="20"/>
          <w:szCs w:val="20"/>
          <w:lang w:eastAsia="en-IN"/>
        </w:rPr>
      </w:pPr>
      <w:ins w:id="55" w:author="Unknown">
        <w:r w:rsidRPr="003036BE">
          <w:rPr>
            <w:rFonts w:ascii="Courier New" w:eastAsia="Times New Roman" w:hAnsi="Courier New" w:cs="Courier New"/>
            <w:color w:val="F9F9F9"/>
            <w:sz w:val="20"/>
            <w:szCs w:val="20"/>
            <w:lang w:eastAsia="en-IN"/>
          </w:rPr>
          <w:t xml:space="preserve">       101 Vijay</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6" w:author="Unknown"/>
          <w:rFonts w:ascii="Courier New" w:eastAsia="Times New Roman" w:hAnsi="Courier New" w:cs="Courier New"/>
          <w:color w:val="F9F9F9"/>
          <w:sz w:val="20"/>
          <w:szCs w:val="20"/>
          <w:lang w:eastAsia="en-IN"/>
        </w:rPr>
      </w:pPr>
      <w:ins w:id="57" w:author="Unknown">
        <w:r w:rsidRPr="003036BE">
          <w:rPr>
            <w:rFonts w:ascii="Courier New" w:eastAsia="Times New Roman" w:hAnsi="Courier New" w:cs="Courier New"/>
            <w:color w:val="F9F9F9"/>
            <w:sz w:val="20"/>
            <w:szCs w:val="20"/>
            <w:lang w:eastAsia="en-IN"/>
          </w:rPr>
          <w:lastRenderedPageBreak/>
          <w:t xml:space="preserve">       102 Ravi</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58" w:author="Unknown"/>
          <w:rFonts w:ascii="Courier New" w:eastAsia="Times New Roman" w:hAnsi="Courier New" w:cs="Courier New"/>
          <w:color w:val="F9F9F9"/>
          <w:sz w:val="20"/>
          <w:szCs w:val="20"/>
          <w:lang w:eastAsia="en-IN"/>
        </w:rPr>
      </w:pPr>
      <w:ins w:id="59" w:author="Unknown">
        <w:r w:rsidRPr="003036BE">
          <w:rPr>
            <w:rFonts w:ascii="Courier New" w:eastAsia="Times New Roman" w:hAnsi="Courier New" w:cs="Courier New"/>
            <w:color w:val="F9F9F9"/>
            <w:sz w:val="20"/>
            <w:szCs w:val="20"/>
            <w:lang w:eastAsia="en-IN"/>
          </w:rPr>
          <w:t xml:space="preserve">       103 Rahul</w:t>
        </w:r>
      </w:ins>
    </w:p>
    <w:p w:rsidR="00CF0619" w:rsidRPr="003036BE" w:rsidRDefault="00CF0619" w:rsidP="00CF0619">
      <w:pPr>
        <w:shd w:val="clear" w:color="auto" w:fill="FFFFFF"/>
        <w:spacing w:before="100" w:beforeAutospacing="1" w:after="100" w:afterAutospacing="1" w:line="312" w:lineRule="atLeast"/>
        <w:jc w:val="both"/>
        <w:outlineLvl w:val="2"/>
        <w:rPr>
          <w:ins w:id="60" w:author="Unknown"/>
          <w:rFonts w:ascii="Helvetica" w:eastAsia="Times New Roman" w:hAnsi="Helvetica" w:cs="Helvetica"/>
          <w:color w:val="610B4B"/>
          <w:sz w:val="32"/>
          <w:szCs w:val="32"/>
          <w:lang w:eastAsia="en-IN"/>
        </w:rPr>
      </w:pPr>
      <w:ins w:id="61" w:author="Unknown">
        <w:r w:rsidRPr="003036BE">
          <w:rPr>
            <w:rFonts w:ascii="Helvetica" w:eastAsia="Times New Roman" w:hAnsi="Helvetica" w:cs="Helvetica"/>
            <w:color w:val="610B4B"/>
            <w:sz w:val="32"/>
            <w:szCs w:val="32"/>
            <w:lang w:eastAsia="en-IN"/>
          </w:rPr>
          <w:t>Java TreeMap Example: remove()</w:t>
        </w:r>
      </w:ins>
    </w:p>
    <w:p w:rsidR="00CF0619" w:rsidRPr="003036BE" w:rsidRDefault="00CF0619" w:rsidP="00CF0619">
      <w:pPr>
        <w:numPr>
          <w:ilvl w:val="0"/>
          <w:numId w:val="43"/>
        </w:numPr>
        <w:spacing w:after="0" w:line="375" w:lineRule="atLeast"/>
        <w:ind w:left="0"/>
        <w:jc w:val="both"/>
        <w:rPr>
          <w:ins w:id="62" w:author="Unknown"/>
          <w:rFonts w:ascii="Segoe UI" w:eastAsia="Times New Roman" w:hAnsi="Segoe UI" w:cs="Segoe UI"/>
          <w:color w:val="000000"/>
          <w:sz w:val="24"/>
          <w:szCs w:val="24"/>
          <w:lang w:eastAsia="en-IN"/>
        </w:rPr>
      </w:pPr>
      <w:ins w:id="63" w:author="Unknown">
        <w:r w:rsidRPr="003036BE">
          <w:rPr>
            <w:rFonts w:ascii="Segoe UI" w:eastAsia="Times New Roman" w:hAnsi="Segoe UI" w:cs="Segoe UI"/>
            <w:b/>
            <w:bCs/>
            <w:color w:val="006699"/>
            <w:sz w:val="24"/>
            <w:szCs w:val="24"/>
            <w:bdr w:val="none" w:sz="0" w:space="0" w:color="auto" w:frame="1"/>
            <w:lang w:eastAsia="en-IN"/>
          </w:rPr>
          <w:t>import</w:t>
        </w:r>
        <w:r w:rsidRPr="003036BE">
          <w:rPr>
            <w:rFonts w:ascii="Segoe UI" w:eastAsia="Times New Roman" w:hAnsi="Segoe UI" w:cs="Segoe UI"/>
            <w:color w:val="000000"/>
            <w:sz w:val="24"/>
            <w:szCs w:val="24"/>
            <w:bdr w:val="none" w:sz="0" w:space="0" w:color="auto" w:frame="1"/>
            <w:lang w:eastAsia="en-IN"/>
          </w:rPr>
          <w:t> java.util.*;  </w:t>
        </w:r>
      </w:ins>
    </w:p>
    <w:p w:rsidR="00CF0619" w:rsidRPr="003036BE" w:rsidRDefault="00CF0619" w:rsidP="00CF0619">
      <w:pPr>
        <w:numPr>
          <w:ilvl w:val="0"/>
          <w:numId w:val="43"/>
        </w:numPr>
        <w:spacing w:after="0" w:line="375" w:lineRule="atLeast"/>
        <w:ind w:left="0"/>
        <w:jc w:val="both"/>
        <w:rPr>
          <w:ins w:id="64" w:author="Unknown"/>
          <w:rFonts w:ascii="Segoe UI" w:eastAsia="Times New Roman" w:hAnsi="Segoe UI" w:cs="Segoe UI"/>
          <w:color w:val="000000"/>
          <w:sz w:val="24"/>
          <w:szCs w:val="24"/>
          <w:lang w:eastAsia="en-IN"/>
        </w:rPr>
      </w:pPr>
      <w:ins w:id="65" w:author="Unknown">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class</w:t>
        </w:r>
        <w:r w:rsidRPr="003036BE">
          <w:rPr>
            <w:rFonts w:ascii="Segoe UI" w:eastAsia="Times New Roman" w:hAnsi="Segoe UI" w:cs="Segoe UI"/>
            <w:color w:val="000000"/>
            <w:sz w:val="24"/>
            <w:szCs w:val="24"/>
            <w:bdr w:val="none" w:sz="0" w:space="0" w:color="auto" w:frame="1"/>
            <w:lang w:eastAsia="en-IN"/>
          </w:rPr>
          <w:t> TreeMap2 {  </w:t>
        </w:r>
      </w:ins>
    </w:p>
    <w:p w:rsidR="00CF0619" w:rsidRPr="003036BE" w:rsidRDefault="00CF0619" w:rsidP="00CF0619">
      <w:pPr>
        <w:numPr>
          <w:ilvl w:val="0"/>
          <w:numId w:val="43"/>
        </w:numPr>
        <w:spacing w:after="0" w:line="375" w:lineRule="atLeast"/>
        <w:ind w:left="0"/>
        <w:jc w:val="both"/>
        <w:rPr>
          <w:ins w:id="66" w:author="Unknown"/>
          <w:rFonts w:ascii="Segoe UI" w:eastAsia="Times New Roman" w:hAnsi="Segoe UI" w:cs="Segoe UI"/>
          <w:color w:val="000000"/>
          <w:sz w:val="24"/>
          <w:szCs w:val="24"/>
          <w:lang w:eastAsia="en-IN"/>
        </w:rPr>
      </w:pPr>
      <w:ins w:id="67" w:author="Unknown">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public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static</w:t>
        </w:r>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void</w:t>
        </w:r>
        <w:r w:rsidRPr="003036BE">
          <w:rPr>
            <w:rFonts w:ascii="Segoe UI" w:eastAsia="Times New Roman" w:hAnsi="Segoe UI" w:cs="Segoe UI"/>
            <w:color w:val="000000"/>
            <w:sz w:val="24"/>
            <w:szCs w:val="24"/>
            <w:bdr w:val="none" w:sz="0" w:space="0" w:color="auto" w:frame="1"/>
            <w:lang w:eastAsia="en-IN"/>
          </w:rPr>
          <w:t> main(String args[]) {  </w:t>
        </w:r>
      </w:ins>
    </w:p>
    <w:p w:rsidR="00CF0619" w:rsidRPr="003036BE" w:rsidRDefault="00CF0619" w:rsidP="00CF0619">
      <w:pPr>
        <w:numPr>
          <w:ilvl w:val="0"/>
          <w:numId w:val="43"/>
        </w:numPr>
        <w:spacing w:after="0" w:line="375" w:lineRule="atLeast"/>
        <w:ind w:left="0"/>
        <w:jc w:val="both"/>
        <w:rPr>
          <w:ins w:id="68" w:author="Unknown"/>
          <w:rFonts w:ascii="Segoe UI" w:eastAsia="Times New Roman" w:hAnsi="Segoe UI" w:cs="Segoe UI"/>
          <w:color w:val="000000"/>
          <w:sz w:val="24"/>
          <w:szCs w:val="24"/>
          <w:lang w:eastAsia="en-IN"/>
        </w:rPr>
      </w:pPr>
      <w:ins w:id="69" w:author="Unknown">
        <w:r w:rsidRPr="003036BE">
          <w:rPr>
            <w:rFonts w:ascii="Segoe UI" w:eastAsia="Times New Roman" w:hAnsi="Segoe UI" w:cs="Segoe UI"/>
            <w:color w:val="000000"/>
            <w:sz w:val="24"/>
            <w:szCs w:val="24"/>
            <w:bdr w:val="none" w:sz="0" w:space="0" w:color="auto" w:frame="1"/>
            <w:lang w:eastAsia="en-IN"/>
          </w:rPr>
          <w:t>    TreeMap&lt;Integer,String&gt; map=</w:t>
        </w:r>
        <w:r w:rsidRPr="003036BE">
          <w:rPr>
            <w:rFonts w:ascii="Segoe UI" w:eastAsia="Times New Roman" w:hAnsi="Segoe UI" w:cs="Segoe UI"/>
            <w:b/>
            <w:bCs/>
            <w:color w:val="006699"/>
            <w:sz w:val="24"/>
            <w:szCs w:val="24"/>
            <w:bdr w:val="none" w:sz="0" w:space="0" w:color="auto" w:frame="1"/>
            <w:lang w:eastAsia="en-IN"/>
          </w:rPr>
          <w:t>new</w:t>
        </w:r>
        <w:r w:rsidRPr="003036BE">
          <w:rPr>
            <w:rFonts w:ascii="Segoe UI" w:eastAsia="Times New Roman" w:hAnsi="Segoe UI" w:cs="Segoe UI"/>
            <w:color w:val="000000"/>
            <w:sz w:val="24"/>
            <w:szCs w:val="24"/>
            <w:bdr w:val="none" w:sz="0" w:space="0" w:color="auto" w:frame="1"/>
            <w:lang w:eastAsia="en-IN"/>
          </w:rPr>
          <w:t> TreeMap&lt;Integer,String&gt;();    </w:t>
        </w:r>
      </w:ins>
    </w:p>
    <w:p w:rsidR="00CF0619" w:rsidRPr="003036BE" w:rsidRDefault="00CF0619" w:rsidP="00CF0619">
      <w:pPr>
        <w:numPr>
          <w:ilvl w:val="0"/>
          <w:numId w:val="43"/>
        </w:numPr>
        <w:spacing w:after="0" w:line="375" w:lineRule="atLeast"/>
        <w:ind w:left="0"/>
        <w:jc w:val="both"/>
        <w:rPr>
          <w:ins w:id="70" w:author="Unknown"/>
          <w:rFonts w:ascii="Segoe UI" w:eastAsia="Times New Roman" w:hAnsi="Segoe UI" w:cs="Segoe UI"/>
          <w:color w:val="000000"/>
          <w:sz w:val="24"/>
          <w:szCs w:val="24"/>
          <w:lang w:eastAsia="en-IN"/>
        </w:rPr>
      </w:pPr>
      <w:ins w:id="71"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100</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"Amit"</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3"/>
        </w:numPr>
        <w:spacing w:after="0" w:line="375" w:lineRule="atLeast"/>
        <w:ind w:left="0"/>
        <w:jc w:val="both"/>
        <w:rPr>
          <w:ins w:id="72" w:author="Unknown"/>
          <w:rFonts w:ascii="Segoe UI" w:eastAsia="Times New Roman" w:hAnsi="Segoe UI" w:cs="Segoe UI"/>
          <w:color w:val="000000"/>
          <w:sz w:val="24"/>
          <w:szCs w:val="24"/>
          <w:lang w:eastAsia="en-IN"/>
        </w:rPr>
      </w:pPr>
      <w:ins w:id="73"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"Ravi"</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3"/>
        </w:numPr>
        <w:spacing w:after="0" w:line="375" w:lineRule="atLeast"/>
        <w:ind w:left="0"/>
        <w:jc w:val="both"/>
        <w:rPr>
          <w:ins w:id="74" w:author="Unknown"/>
          <w:rFonts w:ascii="Segoe UI" w:eastAsia="Times New Roman" w:hAnsi="Segoe UI" w:cs="Segoe UI"/>
          <w:color w:val="000000"/>
          <w:sz w:val="24"/>
          <w:szCs w:val="24"/>
          <w:lang w:eastAsia="en-IN"/>
        </w:rPr>
      </w:pPr>
      <w:ins w:id="75"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101</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"Vijay"</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3"/>
        </w:numPr>
        <w:spacing w:after="0" w:line="375" w:lineRule="atLeast"/>
        <w:ind w:left="0"/>
        <w:jc w:val="both"/>
        <w:rPr>
          <w:ins w:id="76" w:author="Unknown"/>
          <w:rFonts w:ascii="Segoe UI" w:eastAsia="Times New Roman" w:hAnsi="Segoe UI" w:cs="Segoe UI"/>
          <w:color w:val="000000"/>
          <w:sz w:val="24"/>
          <w:szCs w:val="24"/>
          <w:lang w:eastAsia="en-IN"/>
        </w:rPr>
      </w:pPr>
      <w:ins w:id="77" w:author="Unknown">
        <w:r w:rsidRPr="003036BE">
          <w:rPr>
            <w:rFonts w:ascii="Segoe UI" w:eastAsia="Times New Roman" w:hAnsi="Segoe UI" w:cs="Segoe UI"/>
            <w:color w:val="000000"/>
            <w:sz w:val="24"/>
            <w:szCs w:val="24"/>
            <w:bdr w:val="none" w:sz="0" w:space="0" w:color="auto" w:frame="1"/>
            <w:lang w:eastAsia="en-IN"/>
          </w:rPr>
          <w:t>      map.put(</w:t>
        </w:r>
        <w:r w:rsidRPr="003036BE">
          <w:rPr>
            <w:rFonts w:ascii="Segoe UI" w:eastAsia="Times New Roman" w:hAnsi="Segoe UI" w:cs="Segoe UI"/>
            <w:color w:val="C00000"/>
            <w:sz w:val="24"/>
            <w:szCs w:val="24"/>
            <w:bdr w:val="none" w:sz="0" w:space="0" w:color="auto" w:frame="1"/>
            <w:lang w:eastAsia="en-IN"/>
          </w:rPr>
          <w:t>103</w:t>
        </w:r>
        <w:r w:rsidRPr="003036BE">
          <w:rPr>
            <w:rFonts w:ascii="Segoe UI" w:eastAsia="Times New Roman" w:hAnsi="Segoe UI" w:cs="Segoe UI"/>
            <w:color w:val="000000"/>
            <w:sz w:val="24"/>
            <w:szCs w:val="24"/>
            <w:bdr w:val="none" w:sz="0" w:space="0" w:color="auto" w:frame="1"/>
            <w:lang w:eastAsia="en-IN"/>
          </w:rPr>
          <w:t>,</w:t>
        </w:r>
        <w:r w:rsidRPr="003036BE">
          <w:rPr>
            <w:rFonts w:ascii="Segoe UI" w:eastAsia="Times New Roman" w:hAnsi="Segoe UI" w:cs="Segoe UI"/>
            <w:color w:val="0000FF"/>
            <w:sz w:val="24"/>
            <w:szCs w:val="24"/>
            <w:bdr w:val="none" w:sz="0" w:space="0" w:color="auto" w:frame="1"/>
            <w:lang w:eastAsia="en-IN"/>
          </w:rPr>
          <w:t>"Rahul"</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3"/>
        </w:numPr>
        <w:spacing w:after="0" w:line="375" w:lineRule="atLeast"/>
        <w:ind w:left="0"/>
        <w:jc w:val="both"/>
        <w:rPr>
          <w:ins w:id="78" w:author="Unknown"/>
          <w:rFonts w:ascii="Segoe UI" w:eastAsia="Times New Roman" w:hAnsi="Segoe UI" w:cs="Segoe UI"/>
          <w:color w:val="000000"/>
          <w:sz w:val="24"/>
          <w:szCs w:val="24"/>
          <w:lang w:eastAsia="en-IN"/>
        </w:rPr>
      </w:pPr>
      <w:ins w:id="79" w:author="Unknown">
        <w:r w:rsidRPr="003036BE">
          <w:rPr>
            <w:rFonts w:ascii="Segoe UI" w:eastAsia="Times New Roman" w:hAnsi="Segoe UI" w:cs="Segoe UI"/>
            <w:color w:val="000000"/>
            <w:sz w:val="24"/>
            <w:szCs w:val="24"/>
            <w:bdr w:val="none" w:sz="0" w:space="0" w:color="auto" w:frame="1"/>
            <w:lang w:eastAsia="en-IN"/>
          </w:rPr>
          <w:t>      System.out.println(</w:t>
        </w:r>
        <w:r w:rsidRPr="003036BE">
          <w:rPr>
            <w:rFonts w:ascii="Segoe UI" w:eastAsia="Times New Roman" w:hAnsi="Segoe UI" w:cs="Segoe UI"/>
            <w:color w:val="0000FF"/>
            <w:sz w:val="24"/>
            <w:szCs w:val="24"/>
            <w:bdr w:val="none" w:sz="0" w:space="0" w:color="auto" w:frame="1"/>
            <w:lang w:eastAsia="en-IN"/>
          </w:rPr>
          <w:t>"Before invoking remove() method"</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3"/>
        </w:numPr>
        <w:spacing w:after="0" w:line="375" w:lineRule="atLeast"/>
        <w:ind w:left="0"/>
        <w:jc w:val="both"/>
        <w:rPr>
          <w:ins w:id="80" w:author="Unknown"/>
          <w:rFonts w:ascii="Segoe UI" w:eastAsia="Times New Roman" w:hAnsi="Segoe UI" w:cs="Segoe UI"/>
          <w:color w:val="000000"/>
          <w:sz w:val="24"/>
          <w:szCs w:val="24"/>
          <w:lang w:eastAsia="en-IN"/>
        </w:rPr>
      </w:pPr>
      <w:ins w:id="81" w:author="Unknown">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for</w:t>
        </w:r>
        <w:r w:rsidRPr="003036BE">
          <w:rPr>
            <w:rFonts w:ascii="Segoe UI" w:eastAsia="Times New Roman" w:hAnsi="Segoe UI" w:cs="Segoe UI"/>
            <w:color w:val="000000"/>
            <w:sz w:val="24"/>
            <w:szCs w:val="24"/>
            <w:bdr w:val="none" w:sz="0" w:space="0" w:color="auto" w:frame="1"/>
            <w:lang w:eastAsia="en-IN"/>
          </w:rPr>
          <w:t>(Map.Entry m:map.entrySet())  </w:t>
        </w:r>
      </w:ins>
    </w:p>
    <w:p w:rsidR="00CF0619" w:rsidRPr="003036BE" w:rsidRDefault="00CF0619" w:rsidP="00CF0619">
      <w:pPr>
        <w:numPr>
          <w:ilvl w:val="0"/>
          <w:numId w:val="43"/>
        </w:numPr>
        <w:spacing w:after="0" w:line="375" w:lineRule="atLeast"/>
        <w:ind w:left="0"/>
        <w:jc w:val="both"/>
        <w:rPr>
          <w:ins w:id="82" w:author="Unknown"/>
          <w:rFonts w:ascii="Segoe UI" w:eastAsia="Times New Roman" w:hAnsi="Segoe UI" w:cs="Segoe UI"/>
          <w:color w:val="000000"/>
          <w:sz w:val="24"/>
          <w:szCs w:val="24"/>
          <w:lang w:eastAsia="en-IN"/>
        </w:rPr>
      </w:pPr>
      <w:ins w:id="83" w:author="Unknown">
        <w:r w:rsidRPr="003036BE">
          <w:rPr>
            <w:rFonts w:ascii="Segoe UI" w:eastAsia="Times New Roman" w:hAnsi="Segoe UI" w:cs="Segoe UI"/>
            <w:color w:val="000000"/>
            <w:sz w:val="24"/>
            <w:szCs w:val="24"/>
            <w:bdr w:val="none" w:sz="0" w:space="0" w:color="auto" w:frame="1"/>
            <w:lang w:eastAsia="en-IN"/>
          </w:rPr>
          <w:t>      {  </w:t>
        </w:r>
      </w:ins>
    </w:p>
    <w:p w:rsidR="00CF0619" w:rsidRPr="003036BE" w:rsidRDefault="00CF0619" w:rsidP="00CF0619">
      <w:pPr>
        <w:numPr>
          <w:ilvl w:val="0"/>
          <w:numId w:val="43"/>
        </w:numPr>
        <w:spacing w:after="0" w:line="375" w:lineRule="atLeast"/>
        <w:ind w:left="0"/>
        <w:jc w:val="both"/>
        <w:rPr>
          <w:ins w:id="84" w:author="Unknown"/>
          <w:rFonts w:ascii="Segoe UI" w:eastAsia="Times New Roman" w:hAnsi="Segoe UI" w:cs="Segoe UI"/>
          <w:color w:val="000000"/>
          <w:sz w:val="24"/>
          <w:szCs w:val="24"/>
          <w:lang w:eastAsia="en-IN"/>
        </w:rPr>
      </w:pPr>
      <w:ins w:id="85" w:author="Unknown">
        <w:r w:rsidRPr="003036BE">
          <w:rPr>
            <w:rFonts w:ascii="Segoe UI" w:eastAsia="Times New Roman" w:hAnsi="Segoe UI" w:cs="Segoe UI"/>
            <w:color w:val="000000"/>
            <w:sz w:val="24"/>
            <w:szCs w:val="24"/>
            <w:bdr w:val="none" w:sz="0" w:space="0" w:color="auto" w:frame="1"/>
            <w:lang w:eastAsia="en-IN"/>
          </w:rPr>
          <w:t>          System.out.println(m.getKey()+</w:t>
        </w:r>
        <w:r w:rsidRPr="003036BE">
          <w:rPr>
            <w:rFonts w:ascii="Segoe UI" w:eastAsia="Times New Roman" w:hAnsi="Segoe UI" w:cs="Segoe UI"/>
            <w:color w:val="0000FF"/>
            <w:sz w:val="24"/>
            <w:szCs w:val="24"/>
            <w:bdr w:val="none" w:sz="0" w:space="0" w:color="auto" w:frame="1"/>
            <w:lang w:eastAsia="en-IN"/>
          </w:rPr>
          <w:t>" "</w:t>
        </w:r>
        <w:r w:rsidRPr="003036BE">
          <w:rPr>
            <w:rFonts w:ascii="Segoe UI" w:eastAsia="Times New Roman" w:hAnsi="Segoe UI" w:cs="Segoe UI"/>
            <w:color w:val="000000"/>
            <w:sz w:val="24"/>
            <w:szCs w:val="24"/>
            <w:bdr w:val="none" w:sz="0" w:space="0" w:color="auto" w:frame="1"/>
            <w:lang w:eastAsia="en-IN"/>
          </w:rPr>
          <w:t>+m.getValue());      </w:t>
        </w:r>
      </w:ins>
    </w:p>
    <w:p w:rsidR="00CF0619" w:rsidRPr="003036BE" w:rsidRDefault="00CF0619" w:rsidP="00CF0619">
      <w:pPr>
        <w:numPr>
          <w:ilvl w:val="0"/>
          <w:numId w:val="43"/>
        </w:numPr>
        <w:spacing w:after="0" w:line="375" w:lineRule="atLeast"/>
        <w:ind w:left="0"/>
        <w:jc w:val="both"/>
        <w:rPr>
          <w:ins w:id="86" w:author="Unknown"/>
          <w:rFonts w:ascii="Segoe UI" w:eastAsia="Times New Roman" w:hAnsi="Segoe UI" w:cs="Segoe UI"/>
          <w:color w:val="000000"/>
          <w:sz w:val="24"/>
          <w:szCs w:val="24"/>
          <w:lang w:eastAsia="en-IN"/>
        </w:rPr>
      </w:pPr>
      <w:ins w:id="87" w:author="Unknown">
        <w:r w:rsidRPr="003036BE">
          <w:rPr>
            <w:rFonts w:ascii="Segoe UI" w:eastAsia="Times New Roman" w:hAnsi="Segoe UI" w:cs="Segoe UI"/>
            <w:color w:val="000000"/>
            <w:sz w:val="24"/>
            <w:szCs w:val="24"/>
            <w:bdr w:val="none" w:sz="0" w:space="0" w:color="auto" w:frame="1"/>
            <w:lang w:eastAsia="en-IN"/>
          </w:rPr>
          <w:t>      }  </w:t>
        </w:r>
      </w:ins>
    </w:p>
    <w:p w:rsidR="00CF0619" w:rsidRPr="003036BE" w:rsidRDefault="00CF0619" w:rsidP="00CF0619">
      <w:pPr>
        <w:numPr>
          <w:ilvl w:val="0"/>
          <w:numId w:val="43"/>
        </w:numPr>
        <w:spacing w:after="0" w:line="375" w:lineRule="atLeast"/>
        <w:ind w:left="0"/>
        <w:jc w:val="both"/>
        <w:rPr>
          <w:ins w:id="88" w:author="Unknown"/>
          <w:rFonts w:ascii="Segoe UI" w:eastAsia="Times New Roman" w:hAnsi="Segoe UI" w:cs="Segoe UI"/>
          <w:color w:val="000000"/>
          <w:sz w:val="24"/>
          <w:szCs w:val="24"/>
          <w:lang w:eastAsia="en-IN"/>
        </w:rPr>
      </w:pPr>
      <w:ins w:id="89" w:author="Unknown">
        <w:r w:rsidRPr="003036BE">
          <w:rPr>
            <w:rFonts w:ascii="Segoe UI" w:eastAsia="Times New Roman" w:hAnsi="Segoe UI" w:cs="Segoe UI"/>
            <w:color w:val="000000"/>
            <w:sz w:val="24"/>
            <w:szCs w:val="24"/>
            <w:bdr w:val="none" w:sz="0" w:space="0" w:color="auto" w:frame="1"/>
            <w:lang w:eastAsia="en-IN"/>
          </w:rPr>
          <w:t>      map.remove(</w:t>
        </w:r>
        <w:r w:rsidRPr="003036BE">
          <w:rPr>
            <w:rFonts w:ascii="Segoe UI" w:eastAsia="Times New Roman" w:hAnsi="Segoe UI" w:cs="Segoe UI"/>
            <w:color w:val="C00000"/>
            <w:sz w:val="24"/>
            <w:szCs w:val="24"/>
            <w:bdr w:val="none" w:sz="0" w:space="0" w:color="auto" w:frame="1"/>
            <w:lang w:eastAsia="en-IN"/>
          </w:rPr>
          <w:t>102</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3"/>
        </w:numPr>
        <w:spacing w:after="0" w:line="375" w:lineRule="atLeast"/>
        <w:ind w:left="0"/>
        <w:jc w:val="both"/>
        <w:rPr>
          <w:ins w:id="90" w:author="Unknown"/>
          <w:rFonts w:ascii="Segoe UI" w:eastAsia="Times New Roman" w:hAnsi="Segoe UI" w:cs="Segoe UI"/>
          <w:color w:val="000000"/>
          <w:sz w:val="24"/>
          <w:szCs w:val="24"/>
          <w:lang w:eastAsia="en-IN"/>
        </w:rPr>
      </w:pPr>
      <w:ins w:id="91" w:author="Unknown">
        <w:r w:rsidRPr="003036BE">
          <w:rPr>
            <w:rFonts w:ascii="Segoe UI" w:eastAsia="Times New Roman" w:hAnsi="Segoe UI" w:cs="Segoe UI"/>
            <w:color w:val="000000"/>
            <w:sz w:val="24"/>
            <w:szCs w:val="24"/>
            <w:bdr w:val="none" w:sz="0" w:space="0" w:color="auto" w:frame="1"/>
            <w:lang w:eastAsia="en-IN"/>
          </w:rPr>
          <w:t>      System.out.println(</w:t>
        </w:r>
        <w:r w:rsidRPr="003036BE">
          <w:rPr>
            <w:rFonts w:ascii="Segoe UI" w:eastAsia="Times New Roman" w:hAnsi="Segoe UI" w:cs="Segoe UI"/>
            <w:color w:val="0000FF"/>
            <w:sz w:val="24"/>
            <w:szCs w:val="24"/>
            <w:bdr w:val="none" w:sz="0" w:space="0" w:color="auto" w:frame="1"/>
            <w:lang w:eastAsia="en-IN"/>
          </w:rPr>
          <w:t>"After invoking remove() method"</w:t>
        </w:r>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numPr>
          <w:ilvl w:val="0"/>
          <w:numId w:val="43"/>
        </w:numPr>
        <w:spacing w:after="0" w:line="375" w:lineRule="atLeast"/>
        <w:ind w:left="0"/>
        <w:jc w:val="both"/>
        <w:rPr>
          <w:ins w:id="92" w:author="Unknown"/>
          <w:rFonts w:ascii="Segoe UI" w:eastAsia="Times New Roman" w:hAnsi="Segoe UI" w:cs="Segoe UI"/>
          <w:color w:val="000000"/>
          <w:sz w:val="24"/>
          <w:szCs w:val="24"/>
          <w:lang w:eastAsia="en-IN"/>
        </w:rPr>
      </w:pPr>
      <w:ins w:id="93" w:author="Unknown">
        <w:r w:rsidRPr="003036BE">
          <w:rPr>
            <w:rFonts w:ascii="Segoe UI" w:eastAsia="Times New Roman" w:hAnsi="Segoe UI" w:cs="Segoe UI"/>
            <w:color w:val="000000"/>
            <w:sz w:val="24"/>
            <w:szCs w:val="24"/>
            <w:bdr w:val="none" w:sz="0" w:space="0" w:color="auto" w:frame="1"/>
            <w:lang w:eastAsia="en-IN"/>
          </w:rPr>
          <w:t>      </w:t>
        </w:r>
        <w:r w:rsidRPr="003036BE">
          <w:rPr>
            <w:rFonts w:ascii="Segoe UI" w:eastAsia="Times New Roman" w:hAnsi="Segoe UI" w:cs="Segoe UI"/>
            <w:b/>
            <w:bCs/>
            <w:color w:val="006699"/>
            <w:sz w:val="24"/>
            <w:szCs w:val="24"/>
            <w:bdr w:val="none" w:sz="0" w:space="0" w:color="auto" w:frame="1"/>
            <w:lang w:eastAsia="en-IN"/>
          </w:rPr>
          <w:t>for</w:t>
        </w:r>
        <w:r w:rsidRPr="003036BE">
          <w:rPr>
            <w:rFonts w:ascii="Segoe UI" w:eastAsia="Times New Roman" w:hAnsi="Segoe UI" w:cs="Segoe UI"/>
            <w:color w:val="000000"/>
            <w:sz w:val="24"/>
            <w:szCs w:val="24"/>
            <w:bdr w:val="none" w:sz="0" w:space="0" w:color="auto" w:frame="1"/>
            <w:lang w:eastAsia="en-IN"/>
          </w:rPr>
          <w:t>(Map.Entry m:map.entrySet())  </w:t>
        </w:r>
      </w:ins>
    </w:p>
    <w:p w:rsidR="00CF0619" w:rsidRPr="003036BE" w:rsidRDefault="00CF0619" w:rsidP="00CF0619">
      <w:pPr>
        <w:numPr>
          <w:ilvl w:val="0"/>
          <w:numId w:val="43"/>
        </w:numPr>
        <w:spacing w:after="0" w:line="375" w:lineRule="atLeast"/>
        <w:ind w:left="0"/>
        <w:jc w:val="both"/>
        <w:rPr>
          <w:ins w:id="94" w:author="Unknown"/>
          <w:rFonts w:ascii="Segoe UI" w:eastAsia="Times New Roman" w:hAnsi="Segoe UI" w:cs="Segoe UI"/>
          <w:color w:val="000000"/>
          <w:sz w:val="24"/>
          <w:szCs w:val="24"/>
          <w:lang w:eastAsia="en-IN"/>
        </w:rPr>
      </w:pPr>
      <w:ins w:id="95" w:author="Unknown">
        <w:r w:rsidRPr="003036BE">
          <w:rPr>
            <w:rFonts w:ascii="Segoe UI" w:eastAsia="Times New Roman" w:hAnsi="Segoe UI" w:cs="Segoe UI"/>
            <w:color w:val="000000"/>
            <w:sz w:val="24"/>
            <w:szCs w:val="24"/>
            <w:bdr w:val="none" w:sz="0" w:space="0" w:color="auto" w:frame="1"/>
            <w:lang w:eastAsia="en-IN"/>
          </w:rPr>
          <w:t>      {  </w:t>
        </w:r>
      </w:ins>
    </w:p>
    <w:p w:rsidR="00CF0619" w:rsidRPr="003036BE" w:rsidRDefault="00CF0619" w:rsidP="00CF0619">
      <w:pPr>
        <w:numPr>
          <w:ilvl w:val="0"/>
          <w:numId w:val="43"/>
        </w:numPr>
        <w:spacing w:after="0" w:line="375" w:lineRule="atLeast"/>
        <w:ind w:left="0"/>
        <w:jc w:val="both"/>
        <w:rPr>
          <w:ins w:id="96" w:author="Unknown"/>
          <w:rFonts w:ascii="Segoe UI" w:eastAsia="Times New Roman" w:hAnsi="Segoe UI" w:cs="Segoe UI"/>
          <w:color w:val="000000"/>
          <w:sz w:val="24"/>
          <w:szCs w:val="24"/>
          <w:lang w:eastAsia="en-IN"/>
        </w:rPr>
      </w:pPr>
      <w:ins w:id="97" w:author="Unknown">
        <w:r w:rsidRPr="003036BE">
          <w:rPr>
            <w:rFonts w:ascii="Segoe UI" w:eastAsia="Times New Roman" w:hAnsi="Segoe UI" w:cs="Segoe UI"/>
            <w:color w:val="000000"/>
            <w:sz w:val="24"/>
            <w:szCs w:val="24"/>
            <w:bdr w:val="none" w:sz="0" w:space="0" w:color="auto" w:frame="1"/>
            <w:lang w:eastAsia="en-IN"/>
          </w:rPr>
          <w:t>          System.out.println(m.getKey()+</w:t>
        </w:r>
        <w:r w:rsidRPr="003036BE">
          <w:rPr>
            <w:rFonts w:ascii="Segoe UI" w:eastAsia="Times New Roman" w:hAnsi="Segoe UI" w:cs="Segoe UI"/>
            <w:color w:val="0000FF"/>
            <w:sz w:val="24"/>
            <w:szCs w:val="24"/>
            <w:bdr w:val="none" w:sz="0" w:space="0" w:color="auto" w:frame="1"/>
            <w:lang w:eastAsia="en-IN"/>
          </w:rPr>
          <w:t>" "</w:t>
        </w:r>
        <w:r w:rsidRPr="003036BE">
          <w:rPr>
            <w:rFonts w:ascii="Segoe UI" w:eastAsia="Times New Roman" w:hAnsi="Segoe UI" w:cs="Segoe UI"/>
            <w:color w:val="000000"/>
            <w:sz w:val="24"/>
            <w:szCs w:val="24"/>
            <w:bdr w:val="none" w:sz="0" w:space="0" w:color="auto" w:frame="1"/>
            <w:lang w:eastAsia="en-IN"/>
          </w:rPr>
          <w:t>+m.getValue());      </w:t>
        </w:r>
      </w:ins>
    </w:p>
    <w:p w:rsidR="00CF0619" w:rsidRPr="003036BE" w:rsidRDefault="00CF0619" w:rsidP="00CF0619">
      <w:pPr>
        <w:numPr>
          <w:ilvl w:val="0"/>
          <w:numId w:val="43"/>
        </w:numPr>
        <w:spacing w:after="0" w:line="375" w:lineRule="atLeast"/>
        <w:ind w:left="0"/>
        <w:jc w:val="both"/>
        <w:rPr>
          <w:ins w:id="98" w:author="Unknown"/>
          <w:rFonts w:ascii="Segoe UI" w:eastAsia="Times New Roman" w:hAnsi="Segoe UI" w:cs="Segoe UI"/>
          <w:color w:val="000000"/>
          <w:sz w:val="24"/>
          <w:szCs w:val="24"/>
          <w:lang w:eastAsia="en-IN"/>
        </w:rPr>
      </w:pPr>
      <w:ins w:id="99" w:author="Unknown">
        <w:r w:rsidRPr="003036BE">
          <w:rPr>
            <w:rFonts w:ascii="Segoe UI" w:eastAsia="Times New Roman" w:hAnsi="Segoe UI" w:cs="Segoe UI"/>
            <w:color w:val="000000"/>
            <w:sz w:val="24"/>
            <w:szCs w:val="24"/>
            <w:bdr w:val="none" w:sz="0" w:space="0" w:color="auto" w:frame="1"/>
            <w:lang w:eastAsia="en-IN"/>
          </w:rPr>
          <w:t>      }  </w:t>
        </w:r>
      </w:ins>
    </w:p>
    <w:p w:rsidR="00CF0619" w:rsidRPr="003036BE" w:rsidRDefault="00CF0619" w:rsidP="00CF0619">
      <w:pPr>
        <w:numPr>
          <w:ilvl w:val="0"/>
          <w:numId w:val="43"/>
        </w:numPr>
        <w:spacing w:after="0" w:line="375" w:lineRule="atLeast"/>
        <w:ind w:left="0"/>
        <w:jc w:val="both"/>
        <w:rPr>
          <w:ins w:id="100" w:author="Unknown"/>
          <w:rFonts w:ascii="Segoe UI" w:eastAsia="Times New Roman" w:hAnsi="Segoe UI" w:cs="Segoe UI"/>
          <w:color w:val="000000"/>
          <w:sz w:val="24"/>
          <w:szCs w:val="24"/>
          <w:lang w:eastAsia="en-IN"/>
        </w:rPr>
      </w:pPr>
      <w:ins w:id="101" w:author="Unknown">
        <w:r w:rsidRPr="003036BE">
          <w:rPr>
            <w:rFonts w:ascii="Segoe UI" w:eastAsia="Times New Roman" w:hAnsi="Segoe UI" w:cs="Segoe UI"/>
            <w:color w:val="000000"/>
            <w:sz w:val="24"/>
            <w:szCs w:val="24"/>
            <w:bdr w:val="none" w:sz="0" w:space="0" w:color="auto" w:frame="1"/>
            <w:lang w:eastAsia="en-IN"/>
          </w:rPr>
          <w:t>      }  </w:t>
        </w:r>
      </w:ins>
    </w:p>
    <w:p w:rsidR="00CF0619" w:rsidRPr="003036BE" w:rsidRDefault="00CF0619" w:rsidP="00CF0619">
      <w:pPr>
        <w:numPr>
          <w:ilvl w:val="0"/>
          <w:numId w:val="43"/>
        </w:numPr>
        <w:spacing w:after="120" w:line="375" w:lineRule="atLeast"/>
        <w:ind w:left="0"/>
        <w:jc w:val="both"/>
        <w:rPr>
          <w:ins w:id="102" w:author="Unknown"/>
          <w:rFonts w:ascii="Segoe UI" w:eastAsia="Times New Roman" w:hAnsi="Segoe UI" w:cs="Segoe UI"/>
          <w:color w:val="000000"/>
          <w:sz w:val="24"/>
          <w:szCs w:val="24"/>
          <w:lang w:eastAsia="en-IN"/>
        </w:rPr>
      </w:pPr>
      <w:ins w:id="103" w:author="Unknown">
        <w:r w:rsidRPr="003036BE">
          <w:rPr>
            <w:rFonts w:ascii="Segoe UI" w:eastAsia="Times New Roman" w:hAnsi="Segoe UI" w:cs="Segoe UI"/>
            <w:color w:val="000000"/>
            <w:sz w:val="24"/>
            <w:szCs w:val="24"/>
            <w:bdr w:val="none" w:sz="0" w:space="0" w:color="auto" w:frame="1"/>
            <w:lang w:eastAsia="en-IN"/>
          </w:rPr>
          <w:t>}  </w:t>
        </w:r>
      </w:ins>
    </w:p>
    <w:p w:rsidR="00CF0619" w:rsidRPr="003036BE" w:rsidRDefault="00CF0619" w:rsidP="00CF0619">
      <w:pPr>
        <w:shd w:val="clear" w:color="auto" w:fill="FFFFFF"/>
        <w:spacing w:before="100" w:beforeAutospacing="1" w:after="100" w:afterAutospacing="1" w:line="240" w:lineRule="auto"/>
        <w:jc w:val="both"/>
        <w:rPr>
          <w:ins w:id="104" w:author="Unknown"/>
          <w:rFonts w:ascii="Segoe UI" w:eastAsia="Times New Roman" w:hAnsi="Segoe UI" w:cs="Segoe UI"/>
          <w:color w:val="333333"/>
          <w:sz w:val="24"/>
          <w:szCs w:val="24"/>
          <w:lang w:eastAsia="en-IN"/>
        </w:rPr>
      </w:pPr>
      <w:ins w:id="105" w:author="Unknown">
        <w:r w:rsidRPr="003036BE">
          <w:rPr>
            <w:rFonts w:ascii="Segoe UI" w:eastAsia="Times New Roman" w:hAnsi="Segoe UI" w:cs="Segoe UI"/>
            <w:color w:val="333333"/>
            <w:sz w:val="24"/>
            <w:szCs w:val="24"/>
            <w:lang w:eastAsia="en-IN"/>
          </w:rPr>
          <w:t>Output:</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6" w:author="Unknown"/>
          <w:rFonts w:ascii="Courier New" w:eastAsia="Times New Roman" w:hAnsi="Courier New" w:cs="Courier New"/>
          <w:color w:val="F9F9F9"/>
          <w:sz w:val="20"/>
          <w:szCs w:val="20"/>
          <w:lang w:eastAsia="en-IN"/>
        </w:rPr>
      </w:pPr>
      <w:ins w:id="107" w:author="Unknown">
        <w:r w:rsidRPr="003036BE">
          <w:rPr>
            <w:rFonts w:ascii="Courier New" w:eastAsia="Times New Roman" w:hAnsi="Courier New" w:cs="Courier New"/>
            <w:color w:val="F9F9F9"/>
            <w:sz w:val="20"/>
            <w:szCs w:val="20"/>
            <w:lang w:eastAsia="en-IN"/>
          </w:rPr>
          <w:t>Before invoking remove() method</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08" w:author="Unknown"/>
          <w:rFonts w:ascii="Courier New" w:eastAsia="Times New Roman" w:hAnsi="Courier New" w:cs="Courier New"/>
          <w:color w:val="F9F9F9"/>
          <w:sz w:val="20"/>
          <w:szCs w:val="20"/>
          <w:lang w:eastAsia="en-IN"/>
        </w:rPr>
      </w:pPr>
      <w:ins w:id="109" w:author="Unknown">
        <w:r w:rsidRPr="003036BE">
          <w:rPr>
            <w:rFonts w:ascii="Courier New" w:eastAsia="Times New Roman" w:hAnsi="Courier New" w:cs="Courier New"/>
            <w:color w:val="F9F9F9"/>
            <w:sz w:val="20"/>
            <w:szCs w:val="20"/>
            <w:lang w:eastAsia="en-IN"/>
          </w:rPr>
          <w:t>100 Amit</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0" w:author="Unknown"/>
          <w:rFonts w:ascii="Courier New" w:eastAsia="Times New Roman" w:hAnsi="Courier New" w:cs="Courier New"/>
          <w:color w:val="F9F9F9"/>
          <w:sz w:val="20"/>
          <w:szCs w:val="20"/>
          <w:lang w:eastAsia="en-IN"/>
        </w:rPr>
      </w:pPr>
      <w:ins w:id="111" w:author="Unknown">
        <w:r w:rsidRPr="003036BE">
          <w:rPr>
            <w:rFonts w:ascii="Courier New" w:eastAsia="Times New Roman" w:hAnsi="Courier New" w:cs="Courier New"/>
            <w:color w:val="F9F9F9"/>
            <w:sz w:val="20"/>
            <w:szCs w:val="20"/>
            <w:lang w:eastAsia="en-IN"/>
          </w:rPr>
          <w:t>101 Vijay</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2" w:author="Unknown"/>
          <w:rFonts w:ascii="Courier New" w:eastAsia="Times New Roman" w:hAnsi="Courier New" w:cs="Courier New"/>
          <w:color w:val="F9F9F9"/>
          <w:sz w:val="20"/>
          <w:szCs w:val="20"/>
          <w:lang w:eastAsia="en-IN"/>
        </w:rPr>
      </w:pPr>
      <w:ins w:id="113" w:author="Unknown">
        <w:r w:rsidRPr="003036BE">
          <w:rPr>
            <w:rFonts w:ascii="Courier New" w:eastAsia="Times New Roman" w:hAnsi="Courier New" w:cs="Courier New"/>
            <w:color w:val="F9F9F9"/>
            <w:sz w:val="20"/>
            <w:szCs w:val="20"/>
            <w:lang w:eastAsia="en-IN"/>
          </w:rPr>
          <w:t>102 Ravi</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4" w:author="Unknown"/>
          <w:rFonts w:ascii="Courier New" w:eastAsia="Times New Roman" w:hAnsi="Courier New" w:cs="Courier New"/>
          <w:color w:val="F9F9F9"/>
          <w:sz w:val="20"/>
          <w:szCs w:val="20"/>
          <w:lang w:eastAsia="en-IN"/>
        </w:rPr>
      </w:pPr>
      <w:ins w:id="115" w:author="Unknown">
        <w:r w:rsidRPr="003036BE">
          <w:rPr>
            <w:rFonts w:ascii="Courier New" w:eastAsia="Times New Roman" w:hAnsi="Courier New" w:cs="Courier New"/>
            <w:color w:val="F9F9F9"/>
            <w:sz w:val="20"/>
            <w:szCs w:val="20"/>
            <w:lang w:eastAsia="en-IN"/>
          </w:rPr>
          <w:t>103 Rahul</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6" w:author="Unknown"/>
          <w:rFonts w:ascii="Courier New" w:eastAsia="Times New Roman" w:hAnsi="Courier New" w:cs="Courier New"/>
          <w:color w:val="F9F9F9"/>
          <w:sz w:val="20"/>
          <w:szCs w:val="20"/>
          <w:lang w:eastAsia="en-IN"/>
        </w:rPr>
      </w:pPr>
      <w:ins w:id="117" w:author="Unknown">
        <w:r w:rsidRPr="003036BE">
          <w:rPr>
            <w:rFonts w:ascii="Courier New" w:eastAsia="Times New Roman" w:hAnsi="Courier New" w:cs="Courier New"/>
            <w:color w:val="F9F9F9"/>
            <w:sz w:val="20"/>
            <w:szCs w:val="20"/>
            <w:lang w:eastAsia="en-IN"/>
          </w:rPr>
          <w:t>After invoking remove() method</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18" w:author="Unknown"/>
          <w:rFonts w:ascii="Courier New" w:eastAsia="Times New Roman" w:hAnsi="Courier New" w:cs="Courier New"/>
          <w:color w:val="F9F9F9"/>
          <w:sz w:val="20"/>
          <w:szCs w:val="20"/>
          <w:lang w:eastAsia="en-IN"/>
        </w:rPr>
      </w:pPr>
      <w:ins w:id="119" w:author="Unknown">
        <w:r w:rsidRPr="003036BE">
          <w:rPr>
            <w:rFonts w:ascii="Courier New" w:eastAsia="Times New Roman" w:hAnsi="Courier New" w:cs="Courier New"/>
            <w:color w:val="F9F9F9"/>
            <w:sz w:val="20"/>
            <w:szCs w:val="20"/>
            <w:lang w:eastAsia="en-IN"/>
          </w:rPr>
          <w:t>100 Amit</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20" w:author="Unknown"/>
          <w:rFonts w:ascii="Courier New" w:eastAsia="Times New Roman" w:hAnsi="Courier New" w:cs="Courier New"/>
          <w:color w:val="F9F9F9"/>
          <w:sz w:val="20"/>
          <w:szCs w:val="20"/>
          <w:lang w:eastAsia="en-IN"/>
        </w:rPr>
      </w:pPr>
      <w:ins w:id="121" w:author="Unknown">
        <w:r w:rsidRPr="003036BE">
          <w:rPr>
            <w:rFonts w:ascii="Courier New" w:eastAsia="Times New Roman" w:hAnsi="Courier New" w:cs="Courier New"/>
            <w:color w:val="F9F9F9"/>
            <w:sz w:val="20"/>
            <w:szCs w:val="20"/>
            <w:lang w:eastAsia="en-IN"/>
          </w:rPr>
          <w:t>101 Vijay</w:t>
        </w:r>
      </w:ins>
    </w:p>
    <w:p w:rsidR="00CF0619" w:rsidRPr="003036BE" w:rsidRDefault="00CF0619" w:rsidP="00CF061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22" w:author="Unknown"/>
          <w:rFonts w:ascii="Courier New" w:eastAsia="Times New Roman" w:hAnsi="Courier New" w:cs="Courier New"/>
          <w:color w:val="F9F9F9"/>
          <w:sz w:val="20"/>
          <w:szCs w:val="20"/>
          <w:lang w:eastAsia="en-IN"/>
        </w:rPr>
      </w:pPr>
      <w:ins w:id="123" w:author="Unknown">
        <w:r w:rsidRPr="003036BE">
          <w:rPr>
            <w:rFonts w:ascii="Courier New" w:eastAsia="Times New Roman" w:hAnsi="Courier New" w:cs="Courier New"/>
            <w:color w:val="F9F9F9"/>
            <w:sz w:val="20"/>
            <w:szCs w:val="20"/>
            <w:lang w:eastAsia="en-IN"/>
          </w:rPr>
          <w:t>103 Rahul</w:t>
        </w:r>
      </w:ins>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Collections class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Java collection class is used exclusively with static methods that operate on or return collections. It inherits Object class.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lastRenderedPageBreak/>
        <w:t>The important points about Java Collections class are:</w:t>
      </w:r>
    </w:p>
    <w:p w:rsidR="00CF0619" w:rsidRDefault="00CF0619" w:rsidP="00CF0619">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Collection class supports the </w:t>
      </w:r>
      <w:r>
        <w:rPr>
          <w:rStyle w:val="Strong"/>
          <w:rFonts w:ascii="Segoe UI" w:hAnsi="Segoe UI" w:cs="Segoe UI"/>
          <w:color w:val="000000"/>
        </w:rPr>
        <w:t>polymorphic algorithms</w:t>
      </w:r>
      <w:r>
        <w:rPr>
          <w:rFonts w:ascii="Segoe UI" w:hAnsi="Segoe UI" w:cs="Segoe UI"/>
          <w:color w:val="000000"/>
        </w:rPr>
        <w:t> that operate on collections.</w:t>
      </w:r>
    </w:p>
    <w:p w:rsidR="00CF0619" w:rsidRDefault="00CF0619" w:rsidP="00CF0619">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Collection class throws a </w:t>
      </w:r>
      <w:r>
        <w:rPr>
          <w:rStyle w:val="Strong"/>
          <w:rFonts w:ascii="Segoe UI" w:hAnsi="Segoe UI" w:cs="Segoe UI"/>
          <w:color w:val="000000"/>
        </w:rPr>
        <w:t>NullPointerException</w:t>
      </w:r>
      <w:r>
        <w:rPr>
          <w:rFonts w:ascii="Segoe UI" w:hAnsi="Segoe UI" w:cs="Segoe UI"/>
          <w:color w:val="000000"/>
        </w:rPr>
        <w:t> if the collections or class objects provided to them are null.</w:t>
      </w:r>
    </w:p>
    <w:p w:rsidR="00CF0619" w:rsidRDefault="00CF0619" w:rsidP="00CF0619">
      <w:pPr>
        <w:spacing w:after="0" w:line="240" w:lineRule="auto"/>
        <w:rPr>
          <w:rFonts w:ascii="Times New Roman" w:hAnsi="Times New Roman" w:cs="Times New Roman"/>
        </w:rPr>
      </w:pPr>
      <w:r>
        <w:pict>
          <v:rect id="_x0000_i1035" style="width:0;height:.75pt" o:hralign="left" o:hrstd="t" o:hrnoshade="t" o:hr="t" fillcolor="#d4d4d4" stroked="f"/>
        </w:pict>
      </w:r>
    </w:p>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Collections class declaration</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java.util.Collections class.</w:t>
      </w:r>
    </w:p>
    <w:p w:rsidR="00CF0619" w:rsidRDefault="00CF0619" w:rsidP="00CF0619">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Object  </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855"/>
        <w:gridCol w:w="3068"/>
        <w:gridCol w:w="4521"/>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Modifier &amp; Type</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46" w:history="1">
              <w:r>
                <w:rPr>
                  <w:rStyle w:val="Hyperlink"/>
                  <w:rFonts w:ascii="Segoe UI" w:hAnsi="Segoe UI" w:cs="Segoe UI"/>
                  <w:color w:val="008000"/>
                </w:rPr>
                <w:t>addAll()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adds all of the specified elements to the specified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Queue&lt;T&gt;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47" w:history="1">
              <w:r>
                <w:rPr>
                  <w:rStyle w:val="Hyperlink"/>
                  <w:rFonts w:ascii="Segoe UI" w:hAnsi="Segoe UI" w:cs="Segoe UI"/>
                  <w:color w:val="008000"/>
                </w:rPr>
                <w:t>asLifoQueue()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 view of a Deque as a Last-in-first-out (LIFO) Queue.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48" w:history="1">
              <w:r>
                <w:rPr>
                  <w:rStyle w:val="Hyperlink"/>
                  <w:rFonts w:ascii="Segoe UI" w:hAnsi="Segoe UI" w:cs="Segoe UI"/>
                  <w:color w:val="008000"/>
                </w:rPr>
                <w:t>binarySearch()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searches the list for the specified object and returns their position in a sorted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Collection&lt;E&gt;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49" w:history="1">
              <w:r>
                <w:rPr>
                  <w:rStyle w:val="Hyperlink"/>
                  <w:rFonts w:ascii="Segoe UI" w:hAnsi="Segoe UI" w:cs="Segoe UI"/>
                  <w:color w:val="008000"/>
                </w:rPr>
                <w:t>checkedCollection()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List&lt;E&gt;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0" w:history="1">
              <w:r>
                <w:rPr>
                  <w:rStyle w:val="Hyperlink"/>
                  <w:rFonts w:ascii="Segoe UI" w:hAnsi="Segoe UI" w:cs="Segoe UI"/>
                  <w:color w:val="008000"/>
                </w:rPr>
                <w:t>checkedList()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1" w:history="1">
              <w:r>
                <w:rPr>
                  <w:rStyle w:val="Hyperlink"/>
                  <w:rFonts w:ascii="Segoe UI" w:hAnsi="Segoe UI" w:cs="Segoe UI"/>
                  <w:color w:val="008000"/>
                </w:rPr>
                <w:t>checkedMap()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2" w:history="1">
              <w:r>
                <w:rPr>
                  <w:rStyle w:val="Hyperlink"/>
                  <w:rFonts w:ascii="Segoe UI" w:hAnsi="Segoe UI" w:cs="Segoe UI"/>
                  <w:color w:val="008000"/>
                </w:rPr>
                <w:t>checkedNavigableMap()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navigable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NavigableSet&lt;E&gt;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3" w:history="1">
              <w:r>
                <w:rPr>
                  <w:rStyle w:val="Hyperlink"/>
                  <w:rFonts w:ascii="Segoe UI" w:hAnsi="Segoe UI" w:cs="Segoe UI"/>
                  <w:color w:val="008000"/>
                </w:rPr>
                <w:t>checkedNavigableSet()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navigable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Queue&lt;E&gt;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4" w:history="1">
              <w:r>
                <w:rPr>
                  <w:rStyle w:val="Hyperlink"/>
                  <w:rFonts w:ascii="Segoe UI" w:hAnsi="Segoe UI" w:cs="Segoe UI"/>
                  <w:color w:val="008000"/>
                </w:rPr>
                <w:t>checkedQueue()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queue.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5" w:history="1">
              <w:r>
                <w:rPr>
                  <w:rStyle w:val="Hyperlink"/>
                  <w:rFonts w:ascii="Segoe UI" w:hAnsi="Segoe UI" w:cs="Segoe UI"/>
                  <w:color w:val="008000"/>
                </w:rPr>
                <w:t>checkedSet()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6" w:history="1">
              <w:r>
                <w:rPr>
                  <w:rStyle w:val="Hyperlink"/>
                  <w:rFonts w:ascii="Segoe UI" w:hAnsi="Segoe UI" w:cs="Segoe UI"/>
                  <w:color w:val="008000"/>
                </w:rPr>
                <w:t>checkedSortedMap()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sorted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SortedSet&lt;E&gt;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7" w:history="1">
              <w:r>
                <w:rPr>
                  <w:rStyle w:val="Hyperlink"/>
                  <w:rFonts w:ascii="Segoe UI" w:hAnsi="Segoe UI" w:cs="Segoe UI"/>
                  <w:color w:val="008000"/>
                </w:rPr>
                <w:t>checkedSortedSet()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returns a dynamically typesafe view of the specified sorted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8" w:history="1">
              <w:r>
                <w:rPr>
                  <w:rStyle w:val="Hyperlink"/>
                  <w:rFonts w:ascii="Segoe UI" w:hAnsi="Segoe UI" w:cs="Segoe UI"/>
                  <w:color w:val="008000"/>
                </w:rPr>
                <w:t>copy()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copy all the elements from one list into another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59" w:history="1">
              <w:r>
                <w:rPr>
                  <w:rStyle w:val="Hyperlink"/>
                  <w:rFonts w:ascii="Segoe UI" w:hAnsi="Segoe UI" w:cs="Segoe UI"/>
                  <w:color w:val="008000"/>
                </w:rPr>
                <w:t>disjoint()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true if the two specified collections have no elements in common.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Enumeration&lt;T&gt;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0" w:history="1">
              <w:r>
                <w:rPr>
                  <w:rStyle w:val="Hyperlink"/>
                  <w:rFonts w:ascii="Segoe UI" w:hAnsi="Segoe UI" w:cs="Segoe UI"/>
                  <w:color w:val="008000"/>
                </w:rPr>
                <w:t>emptyEnumeration()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enumeration that has no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Iterator&lt;T&gt;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1" w:history="1">
              <w:r>
                <w:rPr>
                  <w:rStyle w:val="Hyperlink"/>
                  <w:rFonts w:ascii="Segoe UI" w:hAnsi="Segoe UI" w:cs="Segoe UI"/>
                  <w:color w:val="008000"/>
                </w:rPr>
                <w:t>emptyIterator()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Iterator that has no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2" w:history="1">
              <w:r>
                <w:rPr>
                  <w:rStyle w:val="Hyperlink"/>
                  <w:rFonts w:ascii="Segoe UI" w:hAnsi="Segoe UI" w:cs="Segoe UI"/>
                  <w:color w:val="008000"/>
                </w:rPr>
                <w:t>emptyList()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List that has no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ListIterator&lt;T&gt;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3" w:history="1">
              <w:r>
                <w:rPr>
                  <w:rStyle w:val="Hyperlink"/>
                  <w:rFonts w:ascii="Segoe UI" w:hAnsi="Segoe UI" w:cs="Segoe UI"/>
                  <w:color w:val="008000"/>
                </w:rPr>
                <w:t>emptyListIterator()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List Iterator that has no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4" w:history="1">
              <w:r>
                <w:rPr>
                  <w:rStyle w:val="Hyperlink"/>
                  <w:rFonts w:ascii="Segoe UI" w:hAnsi="Segoe UI" w:cs="Segoe UI"/>
                  <w:color w:val="008000"/>
                </w:rPr>
                <w:t>emptyMap()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an empty map which is immutable.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5" w:history="1">
              <w:r>
                <w:rPr>
                  <w:rStyle w:val="Hyperlink"/>
                  <w:rFonts w:ascii="Segoe UI" w:hAnsi="Segoe UI" w:cs="Segoe UI"/>
                  <w:color w:val="008000"/>
                </w:rPr>
                <w:t>emptyNavigableMap()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an empty navigable map which is immutable.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NavigableSet&lt;E&gt;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6" w:history="1">
              <w:r>
                <w:rPr>
                  <w:rStyle w:val="Hyperlink"/>
                  <w:rFonts w:ascii="Segoe UI" w:hAnsi="Segoe UI" w:cs="Segoe UI"/>
                  <w:color w:val="008000"/>
                </w:rPr>
                <w:t>emptyNavigableSet()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empty navigable set which is immutable in nature.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7" w:history="1">
              <w:r>
                <w:rPr>
                  <w:rStyle w:val="Hyperlink"/>
                  <w:rFonts w:ascii="Segoe UI" w:hAnsi="Segoe UI" w:cs="Segoe UI"/>
                  <w:color w:val="008000"/>
                </w:rPr>
                <w:t>emptySet()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set that has no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8" w:history="1">
              <w:r>
                <w:rPr>
                  <w:rStyle w:val="Hyperlink"/>
                  <w:rFonts w:ascii="Segoe UI" w:hAnsi="Segoe UI" w:cs="Segoe UI"/>
                  <w:color w:val="008000"/>
                </w:rPr>
                <w:t>emptySortedMap()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returns an empty sorted map which is immutable.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SortedSet&lt;E&gt;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69" w:history="1">
              <w:r>
                <w:rPr>
                  <w:rStyle w:val="Hyperlink"/>
                  <w:rFonts w:ascii="Segoe UI" w:hAnsi="Segoe UI" w:cs="Segoe UI"/>
                  <w:color w:val="008000"/>
                </w:rPr>
                <w:t>emptySortedSet()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sorted set that has no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Enumeration&lt;T&gt;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0" w:history="1">
              <w:r>
                <w:rPr>
                  <w:rStyle w:val="Hyperlink"/>
                  <w:rFonts w:ascii="Segoe UI" w:hAnsi="Segoe UI" w:cs="Segoe UI"/>
                  <w:color w:val="008000"/>
                </w:rPr>
                <w:t>enumeration()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enumeration over the specified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1" w:history="1">
              <w:r>
                <w:rPr>
                  <w:rStyle w:val="Hyperlink"/>
                  <w:rFonts w:ascii="Segoe UI" w:hAnsi="Segoe UI" w:cs="Segoe UI"/>
                  <w:color w:val="008000"/>
                </w:rPr>
                <w:t>fill()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replace all of the elements of the specified list with the specified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2" w:history="1">
              <w:r>
                <w:rPr>
                  <w:rStyle w:val="Hyperlink"/>
                  <w:rFonts w:ascii="Segoe UI" w:hAnsi="Segoe UI" w:cs="Segoe UI"/>
                  <w:color w:val="008000"/>
                </w:rPr>
                <w:t>frequency()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number of elements in the specified collection equal to the specified object.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3" w:history="1">
              <w:r>
                <w:rPr>
                  <w:rStyle w:val="Hyperlink"/>
                  <w:rFonts w:ascii="Segoe UI" w:hAnsi="Segoe UI" w:cs="Segoe UI"/>
                  <w:color w:val="008000"/>
                </w:rPr>
                <w:t>indexOfSubList()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starting position of the first occurrence of the specified target list within the specified source list. It returns -1 if there is no such occurrence in the specified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4" w:history="1">
              <w:r>
                <w:rPr>
                  <w:rStyle w:val="Hyperlink"/>
                  <w:rFonts w:ascii="Segoe UI" w:hAnsi="Segoe UI" w:cs="Segoe UI"/>
                  <w:color w:val="008000"/>
                </w:rPr>
                <w:t>lastIndexOfSubList()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 xml:space="preserve">It is used to get the starting position of the last occurrence of the specified target list within the specified source list. It returns -1 if there is no such occurrence in the </w:t>
            </w:r>
            <w:r>
              <w:rPr>
                <w:rFonts w:ascii="Segoe UI" w:hAnsi="Segoe UI" w:cs="Segoe UI"/>
                <w:color w:val="333333"/>
              </w:rPr>
              <w:lastRenderedPageBreak/>
              <w:t>specified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ArrayList&lt;T&gt;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5" w:history="1">
              <w:r>
                <w:rPr>
                  <w:rStyle w:val="Hyperlink"/>
                  <w:rFonts w:ascii="Segoe UI" w:hAnsi="Segoe UI" w:cs="Segoe UI"/>
                  <w:color w:val="008000"/>
                </w:rPr>
                <w:t>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array list containing the elements returned by the specified enumeration in the order in which they are returned by the enumeration.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 extends Object &amp; Comparable&lt;? super T&gt;&gt;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6" w:history="1">
              <w:r>
                <w:rPr>
                  <w:rStyle w:val="Hyperlink"/>
                  <w:rFonts w:ascii="Segoe UI" w:hAnsi="Segoe UI" w:cs="Segoe UI"/>
                  <w:color w:val="008000"/>
                </w:rPr>
                <w:t>max()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maximum value of the given collection, according to the natural ordering of its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 extends Object &amp; Comparable&lt;? super T&gt;&gt;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7" w:history="1">
              <w:r>
                <w:rPr>
                  <w:rStyle w:val="Hyperlink"/>
                  <w:rFonts w:ascii="Segoe UI" w:hAnsi="Segoe UI" w:cs="Segoe UI"/>
                  <w:color w:val="008000"/>
                </w:rPr>
                <w:t>min()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minimum value of the given collection, according to the natural ordering of its elements.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8" w:history="1">
              <w:r>
                <w:rPr>
                  <w:rStyle w:val="Hyperlink"/>
                  <w:rFonts w:ascii="Segoe UI" w:hAnsi="Segoe UI" w:cs="Segoe UI"/>
                  <w:color w:val="008000"/>
                </w:rPr>
                <w:t>nCopies()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immutable list consisting of </w:t>
            </w:r>
            <w:r>
              <w:rPr>
                <w:rStyle w:val="Strong"/>
                <w:rFonts w:ascii="Segoe UI" w:hAnsi="Segoe UI" w:cs="Segoe UI"/>
                <w:color w:val="333333"/>
              </w:rPr>
              <w:t>n</w:t>
            </w:r>
            <w:r>
              <w:rPr>
                <w:rFonts w:ascii="Segoe UI" w:hAnsi="Segoe UI" w:cs="Segoe UI"/>
                <w:color w:val="333333"/>
              </w:rPr>
              <w:t> copies of the specified object.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&lt;E&gt; 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79" w:history="1">
              <w:r>
                <w:rPr>
                  <w:rStyle w:val="Hyperlink"/>
                  <w:rFonts w:ascii="Segoe UI" w:hAnsi="Segoe UI" w:cs="Segoe UI"/>
                  <w:color w:val="008000"/>
                </w:rPr>
                <w:t>newSetFromMap()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return a set backed by the specified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0" w:history="1">
              <w:r>
                <w:rPr>
                  <w:rStyle w:val="Hyperlink"/>
                  <w:rFonts w:ascii="Segoe UI" w:hAnsi="Segoe UI" w:cs="Segoe UI"/>
                  <w:color w:val="008000"/>
                </w:rPr>
                <w:t>replaceAll()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replace all occurrences of one specified value in a list with the other specified value.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1" w:history="1">
              <w:r>
                <w:rPr>
                  <w:rStyle w:val="Hyperlink"/>
                  <w:rFonts w:ascii="Segoe UI" w:hAnsi="Segoe UI" w:cs="Segoe UI"/>
                  <w:color w:val="008000"/>
                </w:rPr>
                <w:t>reverse()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reverse the order of the elements in the specified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Comparator&lt;T&gt;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2" w:history="1">
              <w:r>
                <w:rPr>
                  <w:rStyle w:val="Hyperlink"/>
                  <w:rFonts w:ascii="Segoe UI" w:hAnsi="Segoe UI" w:cs="Segoe UI"/>
                  <w:color w:val="008000"/>
                </w:rPr>
                <w:t>reverseOrder()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the comparator that imposes the reverse of the natural ordering on a collection of objects which implement the Comparable interface.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3" w:history="1">
              <w:r>
                <w:rPr>
                  <w:rStyle w:val="Hyperlink"/>
                  <w:rFonts w:ascii="Segoe UI" w:hAnsi="Segoe UI" w:cs="Segoe UI"/>
                  <w:color w:val="008000"/>
                </w:rPr>
                <w:t>rotate()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rotate the elements in the specified list by a given distance.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4" w:history="1">
              <w:r>
                <w:rPr>
                  <w:rStyle w:val="Hyperlink"/>
                  <w:rFonts w:ascii="Segoe UI" w:hAnsi="Segoe UI" w:cs="Segoe UI"/>
                  <w:color w:val="008000"/>
                </w:rPr>
                <w:t>shuffle()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randomly reorders the specified list elements using a default randomness.</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5" w:history="1">
              <w:r>
                <w:rPr>
                  <w:rStyle w:val="Hyperlink"/>
                  <w:rFonts w:ascii="Segoe UI" w:hAnsi="Segoe UI" w:cs="Segoe UI"/>
                  <w:color w:val="008000"/>
                </w:rPr>
                <w:t>singleton()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immutable set which contains only the specified object.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6" w:history="1">
              <w:r>
                <w:rPr>
                  <w:rStyle w:val="Hyperlink"/>
                  <w:rFonts w:ascii="Segoe UI" w:hAnsi="Segoe UI" w:cs="Segoe UI"/>
                  <w:color w:val="008000"/>
                </w:rPr>
                <w:t>singletonList()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immutable list which contains only the specified object.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7" w:history="1">
              <w:r>
                <w:rPr>
                  <w:rStyle w:val="Hyperlink"/>
                  <w:rFonts w:ascii="Segoe UI" w:hAnsi="Segoe UI" w:cs="Segoe UI"/>
                  <w:color w:val="008000"/>
                </w:rPr>
                <w:t>singletonMap()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immutable map, mapping only the specified key to the specified value.</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 extends Comparable&lt;? super T&gt;&gt;void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8" w:history="1">
              <w:r>
                <w:rPr>
                  <w:rStyle w:val="Hyperlink"/>
                  <w:rFonts w:ascii="Segoe UI" w:hAnsi="Segoe UI" w:cs="Segoe UI"/>
                  <w:color w:val="008000"/>
                </w:rPr>
                <w:t>sort()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sort the elements presents in the specified list of collection in ascending order.</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89" w:history="1">
              <w:r>
                <w:rPr>
                  <w:rStyle w:val="Hyperlink"/>
                  <w:rFonts w:ascii="Segoe UI" w:hAnsi="Segoe UI" w:cs="Segoe UI"/>
                  <w:color w:val="008000"/>
                </w:rPr>
                <w:t>swap()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swap the elements at the specified positions in the specified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Collection&lt;T&gt;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0" w:history="1">
              <w:r>
                <w:rPr>
                  <w:rStyle w:val="Hyperlink"/>
                  <w:rFonts w:ascii="Segoe UI" w:hAnsi="Segoe UI" w:cs="Segoe UI"/>
                  <w:color w:val="008000"/>
                </w:rPr>
                <w:t>synchronizedCollection()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synchronized (thread-safe) collection backed by the specified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1" w:history="1">
              <w:r>
                <w:rPr>
                  <w:rStyle w:val="Hyperlink"/>
                  <w:rFonts w:ascii="Segoe UI" w:hAnsi="Segoe UI" w:cs="Segoe UI"/>
                  <w:color w:val="008000"/>
                </w:rPr>
                <w:t>synchronizedList()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synchronized (thread-safe) collection backed by the specified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2" w:history="1">
              <w:r>
                <w:rPr>
                  <w:rStyle w:val="Hyperlink"/>
                  <w:rFonts w:ascii="Segoe UI" w:hAnsi="Segoe UI" w:cs="Segoe UI"/>
                  <w:color w:val="008000"/>
                </w:rPr>
                <w:t>synchronizedMap()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synchronized (thread-safe) map backed by the specified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3" w:history="1">
              <w:r>
                <w:rPr>
                  <w:rStyle w:val="Hyperlink"/>
                  <w:rFonts w:ascii="Segoe UI" w:hAnsi="Segoe UI" w:cs="Segoe UI"/>
                  <w:color w:val="008000"/>
                </w:rPr>
                <w:t>synchronizedNavigableMap()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synchronized (thread-safe) navigable map backed by the specified navigable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49)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NavigableSet&lt;T&gt;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4" w:history="1">
              <w:r>
                <w:rPr>
                  <w:rStyle w:val="Hyperlink"/>
                  <w:rFonts w:ascii="Segoe UI" w:hAnsi="Segoe UI" w:cs="Segoe UI"/>
                  <w:color w:val="008000"/>
                </w:rPr>
                <w:t>synchronizedNavigableSet()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 xml:space="preserve">It is used to get a synchronized (thread-safe) navigable set backed by the specified </w:t>
            </w:r>
            <w:r>
              <w:rPr>
                <w:rFonts w:ascii="Segoe UI" w:hAnsi="Segoe UI" w:cs="Segoe UI"/>
                <w:color w:val="333333"/>
              </w:rPr>
              <w:lastRenderedPageBreak/>
              <w:t>navigable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50)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5" w:history="1">
              <w:r>
                <w:rPr>
                  <w:rStyle w:val="Hyperlink"/>
                  <w:rFonts w:ascii="Segoe UI" w:hAnsi="Segoe UI" w:cs="Segoe UI"/>
                  <w:color w:val="008000"/>
                </w:rPr>
                <w:t>synchronizedSet()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synchronized (thread-safe) set backed by the specified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6" w:history="1">
              <w:r>
                <w:rPr>
                  <w:rStyle w:val="Hyperlink"/>
                  <w:rFonts w:ascii="Segoe UI" w:hAnsi="Segoe UI" w:cs="Segoe UI"/>
                  <w:color w:val="008000"/>
                </w:rPr>
                <w:t>synchronizedSortedMap()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synchronized (thread-safe) sorted map backed by the specified sorted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SortedSet&lt;T&gt;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7" w:history="1">
              <w:r>
                <w:rPr>
                  <w:rStyle w:val="Hyperlink"/>
                  <w:rFonts w:ascii="Segoe UI" w:hAnsi="Segoe UI" w:cs="Segoe UI"/>
                  <w:color w:val="008000"/>
                </w:rPr>
                <w:t>synchronizedSortedSet()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 synchronized (thread-safe) sorted set backed by the specified sorted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Collection&lt;T&gt;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8" w:history="1">
              <w:r>
                <w:rPr>
                  <w:rStyle w:val="Hyperlink"/>
                  <w:rFonts w:ascii="Segoe UI" w:hAnsi="Segoe UI" w:cs="Segoe UI"/>
                  <w:color w:val="008000"/>
                </w:rPr>
                <w:t>unmodifiableCollection()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collection.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99" w:history="1">
              <w:r>
                <w:rPr>
                  <w:rStyle w:val="Hyperlink"/>
                  <w:rFonts w:ascii="Segoe UI" w:hAnsi="Segoe UI" w:cs="Segoe UI"/>
                  <w:color w:val="008000"/>
                </w:rPr>
                <w:t>unmodifiableList()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list.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100" w:history="1">
              <w:r>
                <w:rPr>
                  <w:rStyle w:val="Hyperlink"/>
                  <w:rFonts w:ascii="Segoe UI" w:hAnsi="Segoe UI" w:cs="Segoe UI"/>
                  <w:color w:val="008000"/>
                </w:rPr>
                <w:t>unmodifiableMap()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NavigableMap&lt;K,V&gt;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101" w:history="1">
              <w:r>
                <w:rPr>
                  <w:rStyle w:val="Hyperlink"/>
                  <w:rFonts w:ascii="Segoe UI" w:hAnsi="Segoe UI" w:cs="Segoe UI"/>
                  <w:color w:val="008000"/>
                </w:rPr>
                <w:t>unmodifiableNavigableMap()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navigable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NavigableSet&lt;T&gt;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102" w:history="1">
              <w:r>
                <w:rPr>
                  <w:rStyle w:val="Hyperlink"/>
                  <w:rFonts w:ascii="Segoe UI" w:hAnsi="Segoe UI" w:cs="Segoe UI"/>
                  <w:color w:val="008000"/>
                </w:rPr>
                <w:t>unmodifiableNavigableSet()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navigable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103" w:history="1">
              <w:r>
                <w:rPr>
                  <w:rStyle w:val="Hyperlink"/>
                  <w:rFonts w:ascii="Segoe UI" w:hAnsi="Segoe UI" w:cs="Segoe UI"/>
                  <w:color w:val="008000"/>
                </w:rPr>
                <w:t>unmodifiableSet()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set.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&lt;K,V&gt; SortedMap&lt;K,V&gt;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104" w:history="1">
              <w:r>
                <w:rPr>
                  <w:rStyle w:val="Hyperlink"/>
                  <w:rFonts w:ascii="Segoe UI" w:hAnsi="Segoe UI" w:cs="Segoe UI"/>
                  <w:color w:val="008000"/>
                </w:rPr>
                <w:t>unmodifiableSortedMap()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sorted map.</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60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static &lt;T&gt; SortedSet&lt;T&gt;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hyperlink r:id="rId105" w:history="1">
              <w:r>
                <w:rPr>
                  <w:rStyle w:val="Hyperlink"/>
                  <w:rFonts w:ascii="Segoe UI" w:hAnsi="Segoe UI" w:cs="Segoe UI"/>
                  <w:color w:val="008000"/>
                </w:rPr>
                <w:t>unmodifiableSortedSet()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get an unmodifiable view of the specified sorted set.</w:t>
            </w:r>
          </w:p>
        </w:tc>
      </w:tr>
    </w:tbl>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Collections Example</w:t>
      </w:r>
    </w:p>
    <w:p w:rsidR="00CF0619" w:rsidRDefault="00CF0619" w:rsidP="00CF0619">
      <w:pPr>
        <w:numPr>
          <w:ilvl w:val="0"/>
          <w:numId w:val="4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bdr w:val="none" w:sz="0" w:space="0" w:color="auto" w:frame="1"/>
        </w:rPr>
        <w:t>"C"</w:t>
      </w:r>
      <w:r>
        <w:rPr>
          <w:rFonts w:ascii="Segoe UI" w:hAnsi="Segoe UI" w:cs="Segoe UI"/>
          <w:color w:val="000000"/>
          <w:bdr w:val="none" w:sz="0" w:space="0" w:color="auto" w:frame="1"/>
        </w:rPr>
        <w: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bdr w:val="none" w:sz="0" w:space="0" w:color="auto" w:frame="1"/>
        </w:rPr>
        <w:t>"Core Java"</w:t>
      </w:r>
      <w:r>
        <w:rPr>
          <w:rFonts w:ascii="Segoe UI" w:hAnsi="Segoe UI" w:cs="Segoe UI"/>
          <w:color w:val="000000"/>
          <w:bdr w:val="none" w:sz="0" w:space="0" w:color="auto" w:frame="1"/>
        </w:rPr>
        <w: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bdr w:val="none" w:sz="0" w:space="0" w:color="auto" w:frame="1"/>
        </w:rPr>
        <w:t>"Advance Java"</w:t>
      </w:r>
      <w:r>
        <w:rPr>
          <w:rFonts w:ascii="Segoe UI" w:hAnsi="Segoe UI" w:cs="Segoe UI"/>
          <w:color w:val="000000"/>
          <w:bdr w:val="none" w:sz="0" w:space="0" w:color="auto" w:frame="1"/>
        </w:rPr>
        <w: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"Initial collection value:"</w:t>
      </w:r>
      <w:r>
        <w:rPr>
          <w:rFonts w:ascii="Segoe UI" w:hAnsi="Segoe UI" w:cs="Segoe UI"/>
          <w:color w:val="000000"/>
          <w:bdr w:val="none" w:sz="0" w:space="0" w:color="auto" w:frame="1"/>
        </w:rPr>
        <w:t>+list);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Collections.addAll(list, </w:t>
      </w:r>
      <w:r>
        <w:rPr>
          <w:rStyle w:val="string"/>
          <w:rFonts w:ascii="Segoe UI" w:hAnsi="Segoe UI" w:cs="Segoe UI"/>
          <w:bdr w:val="none" w:sz="0" w:space="0" w:color="auto" w:frame="1"/>
        </w:rPr>
        <w:t>"Servlet"</w:t>
      </w:r>
      <w:r>
        <w:rPr>
          <w:rFonts w:ascii="Segoe UI" w:hAnsi="Segoe UI" w:cs="Segoe UI"/>
          <w:color w:val="000000"/>
          <w:bdr w:val="none" w:sz="0" w:space="0" w:color="auto" w:frame="1"/>
        </w:rPr>
        <w:t>,</w:t>
      </w:r>
      <w:r>
        <w:rPr>
          <w:rStyle w:val="string"/>
          <w:rFonts w:ascii="Segoe UI" w:hAnsi="Segoe UI" w:cs="Segoe UI"/>
          <w:bdr w:val="none" w:sz="0" w:space="0" w:color="auto" w:frame="1"/>
        </w:rPr>
        <w:t>"JSP"</w:t>
      </w:r>
      <w:r>
        <w:rPr>
          <w:rFonts w:ascii="Segoe UI" w:hAnsi="Segoe UI" w:cs="Segoe UI"/>
          <w:color w:val="000000"/>
          <w:bdr w:val="none" w:sz="0" w:space="0" w:color="auto" w:frame="1"/>
        </w:rPr>
        <w: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"After adding elements collection value:"</w:t>
      </w:r>
      <w:r>
        <w:rPr>
          <w:rFonts w:ascii="Segoe UI" w:hAnsi="Segoe UI" w:cs="Segoe UI"/>
          <w:color w:val="000000"/>
          <w:bdr w:val="none" w:sz="0" w:space="0" w:color="auto" w:frame="1"/>
        </w:rPr>
        <w:t>+list);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strArr = {</w:t>
      </w:r>
      <w:r>
        <w:rPr>
          <w:rStyle w:val="string"/>
          <w:rFonts w:ascii="Segoe UI" w:hAnsi="Segoe UI" w:cs="Segoe UI"/>
          <w:bdr w:val="none" w:sz="0" w:space="0" w:color="auto" w:frame="1"/>
        </w:rPr>
        <w:t>"C#"</w:t>
      </w:r>
      <w:r>
        <w:rPr>
          <w:rFonts w:ascii="Segoe UI" w:hAnsi="Segoe UI" w:cs="Segoe UI"/>
          <w:color w:val="000000"/>
          <w:bdr w:val="none" w:sz="0" w:space="0" w:color="auto" w:frame="1"/>
        </w:rPr>
        <w:t>, </w:t>
      </w:r>
      <w:r>
        <w:rPr>
          <w:rStyle w:val="string"/>
          <w:rFonts w:ascii="Segoe UI" w:hAnsi="Segoe UI" w:cs="Segoe UI"/>
          <w:bdr w:val="none" w:sz="0" w:space="0" w:color="auto" w:frame="1"/>
        </w:rPr>
        <w:t>".Net"</w:t>
      </w:r>
      <w:r>
        <w:rPr>
          <w:rFonts w:ascii="Segoe UI" w:hAnsi="Segoe UI" w:cs="Segoe UI"/>
          <w:color w:val="000000"/>
          <w:bdr w:val="none" w:sz="0" w:space="0" w:color="auto" w:frame="1"/>
        </w:rPr>
        <w: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Collections.addAll(list, strArr);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"After adding array collection value:"</w:t>
      </w:r>
      <w:r>
        <w:rPr>
          <w:rFonts w:ascii="Segoe UI" w:hAnsi="Segoe UI" w:cs="Segoe UI"/>
          <w:color w:val="000000"/>
          <w:bdr w:val="none" w:sz="0" w:space="0" w:color="auto" w:frame="1"/>
        </w:rPr>
        <w:t>+list);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Output:</w:t>
      </w:r>
    </w:p>
    <w:p w:rsidR="00CF0619" w:rsidRDefault="00CF0619" w:rsidP="00CF0619">
      <w:pPr>
        <w:shd w:val="clear" w:color="auto" w:fill="EFEFEF"/>
        <w:rPr>
          <w:rFonts w:ascii="Arial" w:hAnsi="Arial" w:cs="Arial"/>
          <w:color w:val="000000"/>
        </w:rPr>
      </w:pPr>
      <w:r>
        <w:rPr>
          <w:rStyle w:val="jxvzy"/>
          <w:rFonts w:ascii="Arial" w:hAnsi="Arial" w:cs="Arial"/>
          <w:color w:val="000000"/>
          <w:sz w:val="16"/>
          <w:szCs w:val="16"/>
          <w:shd w:val="clear" w:color="auto" w:fill="FFFFFF"/>
        </w:rPr>
        <w:t>Competitive questions on Structures in Hindi</w:t>
      </w:r>
    </w:p>
    <w:p w:rsidR="00CF0619" w:rsidRDefault="00CF0619" w:rsidP="00CF0619">
      <w:pPr>
        <w:shd w:val="clear" w:color="auto" w:fill="EFEFEF"/>
        <w:rPr>
          <w:rFonts w:ascii="Arial" w:hAnsi="Arial" w:cs="Arial"/>
        </w:rPr>
      </w:pPr>
      <w:r>
        <w:rPr>
          <w:rFonts w:ascii="Arial" w:hAnsi="Arial" w:cs="Arial"/>
        </w:rPr>
        <w:t>Keep Watching</w:t>
      </w:r>
    </w:p>
    <w:p w:rsidR="00CF0619" w:rsidRDefault="00CF0619" w:rsidP="00CF0619">
      <w:pPr>
        <w:pStyle w:val="HTMLPreformatted"/>
        <w:shd w:val="clear" w:color="auto" w:fill="1C1D1C"/>
        <w:jc w:val="both"/>
        <w:rPr>
          <w:color w:val="F9F9F9"/>
        </w:rPr>
      </w:pPr>
      <w:r>
        <w:rPr>
          <w:color w:val="F9F9F9"/>
        </w:rPr>
        <w:t>Initial collection value:[C, Core Java, Advance Java]</w:t>
      </w:r>
    </w:p>
    <w:p w:rsidR="00CF0619" w:rsidRDefault="00CF0619" w:rsidP="00CF0619">
      <w:pPr>
        <w:pStyle w:val="HTMLPreformatted"/>
        <w:shd w:val="clear" w:color="auto" w:fill="1C1D1C"/>
        <w:jc w:val="both"/>
        <w:rPr>
          <w:color w:val="F9F9F9"/>
        </w:rPr>
      </w:pPr>
      <w:r>
        <w:rPr>
          <w:color w:val="F9F9F9"/>
        </w:rPr>
        <w:t>After adding elements collection value:[C, Core Java, Advance Java, Servlet, JSP]</w:t>
      </w:r>
    </w:p>
    <w:p w:rsidR="00CF0619" w:rsidRDefault="00CF0619" w:rsidP="00CF0619">
      <w:pPr>
        <w:pStyle w:val="HTMLPreformatted"/>
        <w:shd w:val="clear" w:color="auto" w:fill="1C1D1C"/>
        <w:jc w:val="both"/>
        <w:rPr>
          <w:color w:val="F9F9F9"/>
        </w:rPr>
      </w:pPr>
      <w:r>
        <w:rPr>
          <w:color w:val="F9F9F9"/>
        </w:rPr>
        <w:t>After adding array collection value:[C, Core Java, Advance Java, Servlet, JSP, C#, .Net]</w:t>
      </w:r>
    </w:p>
    <w:p w:rsidR="00CF0619" w:rsidRDefault="00CF0619" w:rsidP="00CF0619">
      <w:pPr>
        <w:rPr>
          <w:rFonts w:ascii="Times New Roman" w:hAnsi="Times New Roman" w:cs="Times New Roman"/>
        </w:rPr>
      </w:pPr>
      <w:r>
        <w:pict>
          <v:rect id="_x0000_i1036" style="width:0;height:.75pt" o:hralign="left" o:hrstd="t" o:hrnoshade="t" o:hr="t" fillcolor="#d4d4d4" stroked="f"/>
        </w:pict>
      </w:r>
    </w:p>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Collections Example: max()</w:t>
      </w:r>
    </w:p>
    <w:p w:rsidR="00CF0619" w:rsidRDefault="00CF0619" w:rsidP="00CF0619">
      <w:pPr>
        <w:numPr>
          <w:ilvl w:val="0"/>
          <w:numId w:val="4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4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46</w:t>
      </w:r>
      <w:r>
        <w:rPr>
          <w:rFonts w:ascii="Segoe UI" w:hAnsi="Segoe UI" w:cs="Segoe UI"/>
          <w:color w:val="000000"/>
          <w:bdr w:val="none" w:sz="0" w:space="0" w:color="auto" w:frame="1"/>
        </w:rPr>
        <w: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bdr w:val="none" w:sz="0" w:space="0" w:color="auto" w:frame="1"/>
        </w:rPr>
        <w:t>"Value of maximum element from the collection: "</w:t>
      </w:r>
      <w:r>
        <w:rPr>
          <w:rFonts w:ascii="Segoe UI" w:hAnsi="Segoe UI" w:cs="Segoe UI"/>
          <w:color w:val="000000"/>
          <w:bdr w:val="none" w:sz="0" w:space="0" w:color="auto" w:frame="1"/>
        </w:rPr>
        <w:t>+Collections.max(list));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Output:</w:t>
      </w:r>
    </w:p>
    <w:p w:rsidR="00CF0619" w:rsidRDefault="00CF0619" w:rsidP="00CF0619">
      <w:pPr>
        <w:pStyle w:val="HTMLPreformatted"/>
        <w:shd w:val="clear" w:color="auto" w:fill="1C1D1C"/>
        <w:jc w:val="both"/>
        <w:rPr>
          <w:color w:val="F9F9F9"/>
        </w:rPr>
      </w:pPr>
      <w:r>
        <w:rPr>
          <w:color w:val="F9F9F9"/>
        </w:rPr>
        <w:t>Value of maximum element from the collection: 67</w:t>
      </w:r>
    </w:p>
    <w:p w:rsidR="00CF0619" w:rsidRDefault="00CF0619" w:rsidP="00CF0619">
      <w:pPr>
        <w:rPr>
          <w:rFonts w:ascii="Times New Roman" w:hAnsi="Times New Roman" w:cs="Times New Roman"/>
        </w:rPr>
      </w:pPr>
      <w:r>
        <w:pict>
          <v:rect id="_x0000_i1037" style="width:0;height:.75pt" o:hralign="left" o:hrstd="t" o:hrnoshade="t" o:hr="t" fillcolor="#d4d4d4" stroked="f"/>
        </w:pict>
      </w:r>
    </w:p>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Collections Example: min()</w:t>
      </w:r>
    </w:p>
    <w:p w:rsidR="00CF0619" w:rsidRDefault="00CF0619" w:rsidP="00CF0619">
      <w:pPr>
        <w:numPr>
          <w:ilvl w:val="0"/>
          <w:numId w:val="4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CollectionsExample {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46</w:t>
      </w:r>
      <w:r>
        <w:rPr>
          <w:rFonts w:ascii="Segoe UI" w:hAnsi="Segoe UI" w:cs="Segoe UI"/>
          <w:color w:val="000000"/>
          <w:bdr w:val="none" w:sz="0" w:space="0" w:color="auto" w:frame="1"/>
        </w:rPr>
        <w: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"Value of minimum element from the collection: "</w:t>
      </w:r>
      <w:r>
        <w:rPr>
          <w:rFonts w:ascii="Segoe UI" w:hAnsi="Segoe UI" w:cs="Segoe UI"/>
          <w:color w:val="000000"/>
          <w:bdr w:val="none" w:sz="0" w:space="0" w:color="auto" w:frame="1"/>
        </w:rPr>
        <w:t>+Collections.min(list));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Sorting in Collection</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We can sort the elements of:</w:t>
      </w:r>
    </w:p>
    <w:p w:rsidR="00CF0619" w:rsidRDefault="00CF0619" w:rsidP="00CF061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objects</w:t>
      </w:r>
    </w:p>
    <w:p w:rsidR="00CF0619" w:rsidRDefault="00CF0619" w:rsidP="00CF061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Wrapper class objects</w:t>
      </w:r>
    </w:p>
    <w:p w:rsidR="00CF0619" w:rsidRDefault="00CF0619" w:rsidP="00CF061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class objects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CF0619" w:rsidTr="00D23B17">
        <w:trPr>
          <w:tblCellSpacing w:w="15" w:type="dxa"/>
        </w:trPr>
        <w:tc>
          <w:tcPr>
            <w:tcW w:w="0" w:type="auto"/>
            <w:shd w:val="clear" w:color="auto" w:fill="FFFFFF"/>
            <w:vAlign w:val="center"/>
            <w:hideMark/>
          </w:tcPr>
          <w:p w:rsidR="00CF0619" w:rsidRDefault="00CF0619" w:rsidP="00D23B17">
            <w:pPr>
              <w:jc w:val="both"/>
              <w:rPr>
                <w:rFonts w:ascii="Segoe UI" w:hAnsi="Segoe UI" w:cs="Segoe UI"/>
                <w:color w:val="333333"/>
                <w:sz w:val="24"/>
                <w:szCs w:val="24"/>
              </w:rPr>
            </w:pPr>
            <w:r>
              <w:rPr>
                <w:rStyle w:val="Strong"/>
                <w:rFonts w:ascii="Segoe UI" w:hAnsi="Segoe UI" w:cs="Segoe UI"/>
                <w:color w:val="333333"/>
              </w:rPr>
              <w:t>Collections</w:t>
            </w:r>
            <w:r>
              <w:rPr>
                <w:rFonts w:ascii="Segoe UI" w:hAnsi="Segoe UI" w:cs="Segoe UI"/>
                <w:color w:val="333333"/>
              </w:rPr>
              <w:t> class provides static methods for sorting the elements of a collection. If collection elements are of a Set type, we can use TreeSet. However, we cannot sort the elements of List. Collections class provides methods for sorting the elements of List type elements.</w:t>
            </w:r>
          </w:p>
        </w:tc>
      </w:tr>
    </w:tbl>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public void sort(List list):</w:t>
      </w:r>
      <w:r>
        <w:rPr>
          <w:rFonts w:ascii="Segoe UI" w:hAnsi="Segoe UI" w:cs="Segoe UI"/>
          <w:color w:val="333333"/>
        </w:rPr>
        <w:t> is used to sort the elements of List. List elements must be of the Comparable type.</w:t>
      </w:r>
    </w:p>
    <w:p w:rsidR="00CF0619" w:rsidRDefault="00CF0619" w:rsidP="00CF061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class and Wrapper classes implement the Comparable interface. So if you store the objects of string or wrapper classes, it will be Comparable.</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sort string objects</w:t>
      </w:r>
    </w:p>
    <w:p w:rsidR="00CF0619" w:rsidRDefault="00CF0619" w:rsidP="00CF0619">
      <w:pPr>
        <w:numPr>
          <w:ilvl w:val="0"/>
          <w:numId w:val="5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TestSort1{  </w:t>
      </w:r>
    </w:p>
    <w:p w:rsidR="00CF0619" w:rsidRDefault="00CF0619" w:rsidP="00CF0619">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"Viru"</w:t>
      </w:r>
      <w:r>
        <w:rPr>
          <w:rFonts w:ascii="Segoe UI" w:hAnsi="Segoe UI" w:cs="Segoe UI"/>
          <w:color w:val="000000"/>
          <w:bdr w:val="none" w:sz="0" w:space="0" w:color="auto" w:frame="1"/>
        </w:rPr>
        <w: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"Mukesh"</w:t>
      </w:r>
      <w:r>
        <w:rPr>
          <w:rFonts w:ascii="Segoe UI" w:hAnsi="Segoe UI" w:cs="Segoe UI"/>
          <w:color w:val="000000"/>
          <w:bdr w:val="none" w:sz="0" w:space="0" w:color="auto" w:frame="1"/>
        </w:rPr>
        <w: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"Tahir"</w:t>
      </w:r>
      <w:r>
        <w:rPr>
          <w:rFonts w:ascii="Segoe UI" w:hAnsi="Segoe UI" w:cs="Segoe UI"/>
          <w:color w:val="000000"/>
          <w:bdr w:val="none" w:sz="0" w:space="0" w:color="auto" w:frame="1"/>
        </w:rPr>
        <w: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itr=al.iterator();  </w:t>
      </w:r>
    </w:p>
    <w:p w:rsidR="00CF0619" w:rsidRDefault="00CF0619" w:rsidP="00CF0619">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spacing w:line="240" w:lineRule="auto"/>
        <w:rPr>
          <w:rFonts w:ascii="Times New Roman" w:hAnsi="Times New Roman" w:cs="Times New Roman"/>
        </w:rPr>
      </w:pPr>
      <w:hyperlink r:id="rId106" w:tgtFrame="_blank" w:history="1">
        <w:r>
          <w:rPr>
            <w:rStyle w:val="Hyperlink"/>
            <w:rFonts w:ascii="Verdana" w:hAnsi="Verdana" w:cs="Segoe UI"/>
            <w:b/>
            <w:bCs/>
            <w:color w:val="FFFFFF"/>
            <w:sz w:val="20"/>
            <w:szCs w:val="20"/>
            <w:shd w:val="clear" w:color="auto" w:fill="4CAF50"/>
          </w:rPr>
          <w:t>Test it Now</w:t>
        </w:r>
      </w:hyperlink>
    </w:p>
    <w:p w:rsidR="00CF0619" w:rsidRDefault="00CF0619" w:rsidP="00CF0619">
      <w:pPr>
        <w:pStyle w:val="HTMLPreformatted"/>
        <w:shd w:val="clear" w:color="auto" w:fill="1C1D1C"/>
        <w:jc w:val="both"/>
        <w:rPr>
          <w:color w:val="F9F9F9"/>
        </w:rPr>
      </w:pPr>
      <w:r>
        <w:rPr>
          <w:color w:val="F9F9F9"/>
        </w:rPr>
        <w:t>Mukesh</w:t>
      </w:r>
    </w:p>
    <w:p w:rsidR="00CF0619" w:rsidRDefault="00CF0619" w:rsidP="00CF0619">
      <w:pPr>
        <w:pStyle w:val="HTMLPreformatted"/>
        <w:shd w:val="clear" w:color="auto" w:fill="1C1D1C"/>
        <w:jc w:val="both"/>
        <w:rPr>
          <w:color w:val="F9F9F9"/>
        </w:rPr>
      </w:pPr>
      <w:r>
        <w:rPr>
          <w:color w:val="F9F9F9"/>
        </w:rPr>
        <w:t>Saurav</w:t>
      </w:r>
    </w:p>
    <w:p w:rsidR="00CF0619" w:rsidRDefault="00CF0619" w:rsidP="00CF0619">
      <w:pPr>
        <w:pStyle w:val="HTMLPreformatted"/>
        <w:shd w:val="clear" w:color="auto" w:fill="1C1D1C"/>
        <w:jc w:val="both"/>
        <w:rPr>
          <w:color w:val="F9F9F9"/>
        </w:rPr>
      </w:pPr>
      <w:r>
        <w:rPr>
          <w:color w:val="F9F9F9"/>
        </w:rPr>
        <w:t>Tahir</w:t>
      </w:r>
    </w:p>
    <w:p w:rsidR="00CF0619" w:rsidRDefault="00CF0619" w:rsidP="00CF0619">
      <w:pPr>
        <w:pStyle w:val="HTMLPreformatted"/>
        <w:shd w:val="clear" w:color="auto" w:fill="1C1D1C"/>
        <w:jc w:val="both"/>
        <w:rPr>
          <w:color w:val="F9F9F9"/>
        </w:rPr>
      </w:pPr>
      <w:r>
        <w:rPr>
          <w:color w:val="F9F9F9"/>
        </w:rPr>
        <w:t>Viru</w:t>
      </w:r>
    </w:p>
    <w:p w:rsidR="00CF0619" w:rsidRDefault="00CF0619" w:rsidP="00CF0619">
      <w:pPr>
        <w:pStyle w:val="HTMLPreformatted"/>
        <w:shd w:val="clear" w:color="auto" w:fill="1C1D1C"/>
        <w:jc w:val="both"/>
        <w:rPr>
          <w:color w:val="F9F9F9"/>
        </w:rPr>
      </w:pPr>
      <w:r>
        <w:rPr>
          <w:color w:val="F9F9F9"/>
        </w:rPr>
        <w:t xml:space="preserve">       </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sort string objects in reverse order</w:t>
      </w:r>
    </w:p>
    <w:p w:rsidR="00CF0619" w:rsidRDefault="00CF0619" w:rsidP="00CF0619">
      <w:pPr>
        <w:numPr>
          <w:ilvl w:val="0"/>
          <w:numId w:val="5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TestSort2{  </w:t>
      </w:r>
    </w:p>
    <w:p w:rsidR="00CF0619" w:rsidRDefault="00CF0619" w:rsidP="00CF0619">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"Viru"</w:t>
      </w:r>
      <w:r>
        <w:rPr>
          <w:rFonts w:ascii="Segoe UI" w:hAnsi="Segoe UI" w:cs="Segoe UI"/>
          <w:color w:val="000000"/>
          <w:bdr w:val="none" w:sz="0" w:space="0" w:color="auto" w:frame="1"/>
        </w:rPr>
        <w: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al.add(</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"Mukesh"</w:t>
      </w:r>
      <w:r>
        <w:rPr>
          <w:rFonts w:ascii="Segoe UI" w:hAnsi="Segoe UI" w:cs="Segoe UI"/>
          <w:color w:val="000000"/>
          <w:bdr w:val="none" w:sz="0" w:space="0" w:color="auto" w:frame="1"/>
        </w:rPr>
        <w: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"Tahir"</w:t>
      </w:r>
      <w:r>
        <w:rPr>
          <w:rFonts w:ascii="Segoe UI" w:hAnsi="Segoe UI" w:cs="Segoe UI"/>
          <w:color w:val="000000"/>
          <w:bdr w:val="none" w:sz="0" w:space="0" w:color="auto" w:frame="1"/>
        </w:rPr>
        <w: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Collections.sort(al,Collections.reverseOrder());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i=al.iterator();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HTMLPreformatted"/>
        <w:shd w:val="clear" w:color="auto" w:fill="1C1D1C"/>
        <w:jc w:val="both"/>
        <w:rPr>
          <w:color w:val="F9F9F9"/>
        </w:rPr>
      </w:pPr>
      <w:r>
        <w:rPr>
          <w:color w:val="F9F9F9"/>
        </w:rPr>
        <w:t>Viru</w:t>
      </w:r>
    </w:p>
    <w:p w:rsidR="00CF0619" w:rsidRDefault="00CF0619" w:rsidP="00CF0619">
      <w:pPr>
        <w:pStyle w:val="HTMLPreformatted"/>
        <w:shd w:val="clear" w:color="auto" w:fill="1C1D1C"/>
        <w:jc w:val="both"/>
        <w:rPr>
          <w:color w:val="F9F9F9"/>
        </w:rPr>
      </w:pPr>
      <w:r>
        <w:rPr>
          <w:color w:val="F9F9F9"/>
        </w:rPr>
        <w:t>Tahir</w:t>
      </w:r>
    </w:p>
    <w:p w:rsidR="00CF0619" w:rsidRDefault="00CF0619" w:rsidP="00CF0619">
      <w:pPr>
        <w:pStyle w:val="HTMLPreformatted"/>
        <w:shd w:val="clear" w:color="auto" w:fill="1C1D1C"/>
        <w:jc w:val="both"/>
        <w:rPr>
          <w:color w:val="F9F9F9"/>
        </w:rPr>
      </w:pPr>
      <w:r>
        <w:rPr>
          <w:color w:val="F9F9F9"/>
        </w:rPr>
        <w:t>Saurav</w:t>
      </w:r>
    </w:p>
    <w:p w:rsidR="00CF0619" w:rsidRDefault="00CF0619" w:rsidP="00CF0619">
      <w:pPr>
        <w:pStyle w:val="HTMLPreformatted"/>
        <w:shd w:val="clear" w:color="auto" w:fill="1C1D1C"/>
        <w:jc w:val="both"/>
        <w:rPr>
          <w:color w:val="F9F9F9"/>
        </w:rPr>
      </w:pPr>
      <w:r>
        <w:rPr>
          <w:color w:val="F9F9F9"/>
        </w:rPr>
        <w:t>Mukesh</w:t>
      </w:r>
    </w:p>
    <w:p w:rsidR="00CF0619" w:rsidRDefault="00CF0619" w:rsidP="00CF0619">
      <w:pPr>
        <w:pStyle w:val="HTMLPreformatted"/>
        <w:shd w:val="clear" w:color="auto" w:fill="1C1D1C"/>
        <w:jc w:val="both"/>
        <w:rPr>
          <w:color w:val="F9F9F9"/>
        </w:rPr>
      </w:pPr>
      <w:r>
        <w:rPr>
          <w:color w:val="F9F9F9"/>
        </w:rPr>
        <w:t xml:space="preserve">       </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sort Wrapper class objects</w:t>
      </w:r>
    </w:p>
    <w:p w:rsidR="00CF0619" w:rsidRDefault="00CF0619" w:rsidP="00CF0619">
      <w:pPr>
        <w:numPr>
          <w:ilvl w:val="0"/>
          <w:numId w:val="5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TestSort3{  </w:t>
      </w:r>
    </w:p>
    <w:p w:rsidR="00CF0619" w:rsidRDefault="00CF0619" w:rsidP="00CF0619">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al.add(Integer.valueOf(</w:t>
      </w:r>
      <w:r>
        <w:rPr>
          <w:rStyle w:val="number"/>
          <w:rFonts w:ascii="Segoe UI" w:hAnsi="Segoe UI" w:cs="Segoe UI"/>
          <w:color w:val="C00000"/>
          <w:bdr w:val="none" w:sz="0" w:space="0" w:color="auto" w:frame="1"/>
        </w:rPr>
        <w:t>201</w:t>
      </w:r>
      <w:r>
        <w:rPr>
          <w:rFonts w:ascii="Segoe UI" w:hAnsi="Segoe UI" w:cs="Segoe UI"/>
          <w:color w:val="000000"/>
          <w:bdr w:val="none" w:sz="0" w:space="0" w:color="auto" w:frame="1"/>
        </w:rPr>
        <w: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al.add(Integer.valueOf(</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number"/>
          <w:rFonts w:ascii="Segoe UI" w:hAnsi="Segoe UI" w:cs="Segoe UI"/>
          <w:color w:val="C00000"/>
          <w:bdr w:val="none" w:sz="0" w:space="0" w:color="auto" w:frame="1"/>
        </w:rPr>
        <w:t>230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//internally will be converted into objects as Integer.valueOf(230)</w:t>
      </w:r>
      <w:r>
        <w:rPr>
          <w:rFonts w:ascii="Segoe UI" w:hAnsi="Segoe UI" w:cs="Segoe UI"/>
          <w:color w:val="000000"/>
          <w:bdr w:val="none" w:sz="0" w:space="0" w:color="auto" w:frame="1"/>
        </w:rPr>
        <w: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itr=al.iterator();  </w:t>
      </w:r>
    </w:p>
    <w:p w:rsidR="00CF0619" w:rsidRDefault="00CF0619" w:rsidP="00CF0619">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HTMLPreformatted"/>
        <w:shd w:val="clear" w:color="auto" w:fill="1C1D1C"/>
        <w:jc w:val="both"/>
        <w:rPr>
          <w:color w:val="F9F9F9"/>
        </w:rPr>
      </w:pPr>
      <w:r>
        <w:rPr>
          <w:color w:val="F9F9F9"/>
        </w:rPr>
        <w:t>101</w:t>
      </w:r>
    </w:p>
    <w:p w:rsidR="00CF0619" w:rsidRDefault="00CF0619" w:rsidP="00CF0619">
      <w:pPr>
        <w:pStyle w:val="HTMLPreformatted"/>
        <w:shd w:val="clear" w:color="auto" w:fill="1C1D1C"/>
        <w:jc w:val="both"/>
        <w:rPr>
          <w:color w:val="F9F9F9"/>
        </w:rPr>
      </w:pPr>
      <w:r>
        <w:rPr>
          <w:color w:val="F9F9F9"/>
        </w:rPr>
        <w:t>201</w:t>
      </w:r>
    </w:p>
    <w:p w:rsidR="00CF0619" w:rsidRDefault="00CF0619" w:rsidP="00CF0619">
      <w:pPr>
        <w:pStyle w:val="HTMLPreformatted"/>
        <w:shd w:val="clear" w:color="auto" w:fill="1C1D1C"/>
        <w:jc w:val="both"/>
        <w:rPr>
          <w:color w:val="F9F9F9"/>
        </w:rPr>
      </w:pPr>
      <w:r>
        <w:rPr>
          <w:color w:val="F9F9F9"/>
        </w:rPr>
        <w:t>230</w:t>
      </w:r>
    </w:p>
    <w:p w:rsidR="00CF0619" w:rsidRDefault="00CF0619" w:rsidP="00CF0619">
      <w:pPr>
        <w:pStyle w:val="HTMLPreformatted"/>
        <w:shd w:val="clear" w:color="auto" w:fill="1C1D1C"/>
        <w:jc w:val="both"/>
        <w:rPr>
          <w:color w:val="F9F9F9"/>
        </w:rPr>
      </w:pPr>
      <w:r>
        <w:rPr>
          <w:color w:val="F9F9F9"/>
        </w:rPr>
        <w:t xml:space="preserve">              </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to sort user-defined class objects</w:t>
      </w:r>
    </w:p>
    <w:p w:rsidR="00CF0619" w:rsidRDefault="00CF0619" w:rsidP="00CF0619">
      <w:pPr>
        <w:numPr>
          <w:ilvl w:val="0"/>
          <w:numId w:val="5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name;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Student(String name)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person)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name.compareTo(person.name);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TestSort4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color w:val="0000FF"/>
          <w:bdr w:val="none" w:sz="0" w:space="0" w:color="auto" w:frame="1"/>
        </w:rPr>
        <w:t>"Viru"</w:t>
      </w: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color w:val="0000FF"/>
          <w:bdr w:val="none" w:sz="0" w:space="0" w:color="auto" w:frame="1"/>
        </w:rPr>
        <w:t>"Saurav"</w:t>
      </w: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color w:val="0000FF"/>
          <w:bdr w:val="none" w:sz="0" w:space="0" w:color="auto" w:frame="1"/>
        </w:rPr>
        <w:t>"Mukesh"</w:t>
      </w: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hAnsi="Segoe UI" w:cs="Segoe UI"/>
          <w:color w:val="0000FF"/>
          <w:bdr w:val="none" w:sz="0" w:space="0" w:color="auto" w:frame="1"/>
        </w:rPr>
        <w:t>"Tahir"</w:t>
      </w: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Collections.sort(al);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(Student s : al)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System.out.println(s.name);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F0619" w:rsidRDefault="00CF0619" w:rsidP="00CF0619">
      <w:pPr>
        <w:numPr>
          <w:ilvl w:val="0"/>
          <w:numId w:val="5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F0619" w:rsidRDefault="00CF0619" w:rsidP="00CF0619">
      <w:pPr>
        <w:pStyle w:val="HTMLPreformatted"/>
        <w:shd w:val="clear" w:color="auto" w:fill="1C1D1C"/>
        <w:jc w:val="both"/>
        <w:rPr>
          <w:color w:val="F9F9F9"/>
        </w:rPr>
      </w:pPr>
      <w:r>
        <w:rPr>
          <w:color w:val="F9F9F9"/>
        </w:rPr>
        <w:t>Mukesh</w:t>
      </w:r>
    </w:p>
    <w:p w:rsidR="00CF0619" w:rsidRDefault="00CF0619" w:rsidP="00CF0619">
      <w:pPr>
        <w:pStyle w:val="HTMLPreformatted"/>
        <w:shd w:val="clear" w:color="auto" w:fill="1C1D1C"/>
        <w:jc w:val="both"/>
        <w:rPr>
          <w:color w:val="F9F9F9"/>
        </w:rPr>
      </w:pPr>
      <w:r>
        <w:rPr>
          <w:color w:val="F9F9F9"/>
        </w:rPr>
        <w:t>Saurav</w:t>
      </w:r>
    </w:p>
    <w:p w:rsidR="00CF0619" w:rsidRDefault="00CF0619" w:rsidP="00CF0619">
      <w:pPr>
        <w:pStyle w:val="HTMLPreformatted"/>
        <w:shd w:val="clear" w:color="auto" w:fill="1C1D1C"/>
        <w:jc w:val="both"/>
        <w:rPr>
          <w:color w:val="F9F9F9"/>
        </w:rPr>
      </w:pPr>
      <w:r>
        <w:rPr>
          <w:color w:val="F9F9F9"/>
        </w:rPr>
        <w:t>Tahir</w:t>
      </w:r>
    </w:p>
    <w:p w:rsidR="00CF0619" w:rsidRDefault="00CF0619" w:rsidP="00CF0619">
      <w:pPr>
        <w:pStyle w:val="HTMLPreformatted"/>
        <w:shd w:val="clear" w:color="auto" w:fill="1C1D1C"/>
        <w:jc w:val="both"/>
        <w:rPr>
          <w:color w:val="F9F9F9"/>
        </w:rPr>
      </w:pPr>
      <w:r>
        <w:rPr>
          <w:color w:val="F9F9F9"/>
        </w:rPr>
        <w:t>Viru</w:t>
      </w: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ava Comparable interface</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lastRenderedPageBreak/>
        <w:t>Java Comparable interface is used to order the objects of the user-defined class. This interface is found in java.lang package and contains only one method named compareTo(Object). It provides a single sorting sequence only, i.e., you can sort the elements on the basis of single data member only. For example, it may be rollno, name, age or anything else.</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compareTo(Object obj) method</w:t>
      </w:r>
    </w:p>
    <w:p w:rsidR="00CF0619" w:rsidRDefault="00CF0619" w:rsidP="00CF06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public int compareTo(Object obj):</w:t>
      </w:r>
      <w:r>
        <w:rPr>
          <w:rFonts w:ascii="Segoe UI" w:hAnsi="Segoe UI" w:cs="Segoe UI"/>
          <w:color w:val="333333"/>
        </w:rPr>
        <w:t> It is used to compare the current object with the specified object. It returns</w:t>
      </w:r>
    </w:p>
    <w:p w:rsidR="00CF0619" w:rsidRDefault="00CF0619" w:rsidP="00CF0619">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positive integer, if the current object is greater than the specified object.</w:t>
      </w:r>
    </w:p>
    <w:p w:rsidR="00CF0619" w:rsidRDefault="00CF0619" w:rsidP="00CF0619">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negative integer, if the current object is less than the specified object.</w:t>
      </w:r>
    </w:p>
    <w:p w:rsidR="00CF0619" w:rsidRDefault="00CF0619" w:rsidP="00CF0619">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zero, if the current object is equal to the specified object.</w:t>
      </w:r>
    </w:p>
    <w:p w:rsidR="00CF0619" w:rsidRDefault="00CF0619" w:rsidP="00CF0619">
      <w:pPr>
        <w:spacing w:after="0" w:line="240" w:lineRule="auto"/>
        <w:rPr>
          <w:rFonts w:ascii="Times New Roman" w:hAnsi="Times New Roman" w:cs="Times New Roman"/>
        </w:rPr>
      </w:pPr>
      <w:r>
        <w:pict>
          <v:rect id="_x0000_i1038" style="width:0;height:.75pt" o:hralign="left" o:hrstd="t" o:hrnoshade="t" o:hr="t" fillcolor="#d4d4d4" stroked="f"/>
        </w:pic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We can sort the elements of:</w:t>
      </w:r>
    </w:p>
    <w:p w:rsidR="00CF0619" w:rsidRDefault="00CF0619" w:rsidP="00CF0619">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objects</w:t>
      </w:r>
    </w:p>
    <w:p w:rsidR="00CF0619" w:rsidRDefault="00CF0619" w:rsidP="00CF0619">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Wrapper class objects</w:t>
      </w:r>
    </w:p>
    <w:p w:rsidR="00CF0619" w:rsidRDefault="00CF0619" w:rsidP="00CF0619">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class objects</w:t>
      </w:r>
    </w:p>
    <w:p w:rsidR="00CF0619" w:rsidRDefault="00CF0619" w:rsidP="00CF0619">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Collections class</w:t>
      </w:r>
    </w:p>
    <w:p w:rsidR="00CF0619" w:rsidRDefault="00CF0619" w:rsidP="00CF06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Collections</w:t>
      </w:r>
      <w:r>
        <w:rPr>
          <w:rFonts w:ascii="Segoe UI" w:hAnsi="Segoe UI" w:cs="Segoe UI"/>
          <w:color w:val="333333"/>
        </w:rPr>
        <w:t> class provides static methods for sorting the elements of collections. If collection elements are of Set or Map, we can use TreeSet or TreeMap. However, we cannot sort the elements of List. Collections class provides methods for sorting the elements of List type elements.</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p w:rsidR="00CF0619" w:rsidRDefault="00CF0619" w:rsidP="00CF06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public void sort(List list):</w:t>
      </w:r>
      <w:r>
        <w:rPr>
          <w:rFonts w:ascii="Segoe UI" w:hAnsi="Segoe UI" w:cs="Segoe UI"/>
          <w:color w:val="333333"/>
        </w:rPr>
        <w:t> It is used to sort the elements of List. List elements must be of the Comparable type.</w:t>
      </w:r>
    </w:p>
    <w:p w:rsidR="00CF0619" w:rsidRDefault="00CF0619" w:rsidP="00CF0619">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String class and Wrapper classes implement the Comparable interface by default. So if you store the objects of string or wrapper classes in a list, set or map, it will be Comparable by default.</w:t>
      </w:r>
    </w:p>
    <w:p w:rsidR="00CF0619" w:rsidRDefault="00CF0619" w:rsidP="00CF0619">
      <w:pPr>
        <w:rPr>
          <w:rFonts w:ascii="Times New Roman" w:hAnsi="Times New Roman" w:cs="Times New Roman"/>
          <w:sz w:val="24"/>
          <w:szCs w:val="24"/>
        </w:rPr>
      </w:pPr>
      <w:r>
        <w:pict>
          <v:rect id="_x0000_i1039" style="width:0;height:.75pt" o:hralign="left" o:hrstd="t" o:hrnoshade="t" o:hr="t" fillcolor="#d4d4d4" stroked="f"/>
        </w:pict>
      </w:r>
    </w:p>
    <w:p w:rsidR="00CF0619" w:rsidRDefault="00CF0619" w:rsidP="00CF0619">
      <w:pPr>
        <w:pStyle w:val="Heading2"/>
        <w:shd w:val="clear" w:color="auto" w:fill="FFFFFF"/>
        <w:spacing w:line="312" w:lineRule="atLeast"/>
        <w:jc w:val="both"/>
        <w:rPr>
          <w:ins w:id="124" w:author="Unknown"/>
          <w:rFonts w:ascii="Helvetica" w:hAnsi="Helvetica" w:cs="Helvetica"/>
          <w:b w:val="0"/>
          <w:bCs w:val="0"/>
          <w:color w:val="610B38"/>
          <w:sz w:val="38"/>
          <w:szCs w:val="38"/>
        </w:rPr>
      </w:pPr>
      <w:ins w:id="125" w:author="Unknown">
        <w:r>
          <w:rPr>
            <w:rFonts w:ascii="Helvetica" w:hAnsi="Helvetica" w:cs="Helvetica"/>
            <w:b w:val="0"/>
            <w:bCs w:val="0"/>
            <w:color w:val="610B38"/>
            <w:sz w:val="38"/>
            <w:szCs w:val="38"/>
          </w:rPr>
          <w:lastRenderedPageBreak/>
          <w:t>Java Comparable Example</w:t>
        </w:r>
      </w:ins>
    </w:p>
    <w:p w:rsidR="00CF0619" w:rsidRDefault="00CF0619" w:rsidP="00CF0619">
      <w:pPr>
        <w:pStyle w:val="NormalWeb"/>
        <w:shd w:val="clear" w:color="auto" w:fill="FFFFFF"/>
        <w:jc w:val="both"/>
        <w:rPr>
          <w:ins w:id="126" w:author="Unknown"/>
          <w:rFonts w:ascii="Segoe UI" w:hAnsi="Segoe UI" w:cs="Segoe UI"/>
          <w:color w:val="333333"/>
        </w:rPr>
      </w:pPr>
      <w:ins w:id="127" w:author="Unknown">
        <w:r>
          <w:rPr>
            <w:rFonts w:ascii="Segoe UI" w:hAnsi="Segoe UI" w:cs="Segoe UI"/>
            <w:color w:val="333333"/>
          </w:rPr>
          <w:t>Let's see the example of the Comparable interface that sorts the list elements on the basis of age.</w:t>
        </w:r>
      </w:ins>
    </w:p>
    <w:p w:rsidR="00CF0619" w:rsidRDefault="00CF0619" w:rsidP="00CF0619">
      <w:pPr>
        <w:pStyle w:val="filename"/>
        <w:shd w:val="clear" w:color="auto" w:fill="FFFFFF"/>
        <w:jc w:val="both"/>
        <w:rPr>
          <w:ins w:id="128" w:author="Unknown"/>
          <w:rFonts w:ascii="Segoe UI" w:hAnsi="Segoe UI" w:cs="Segoe UI"/>
          <w:i/>
          <w:iCs/>
          <w:color w:val="333333"/>
          <w:sz w:val="21"/>
          <w:szCs w:val="21"/>
        </w:rPr>
      </w:pPr>
      <w:ins w:id="129" w:author="Unknown">
        <w:r>
          <w:rPr>
            <w:rFonts w:ascii="Segoe UI" w:hAnsi="Segoe UI" w:cs="Segoe UI"/>
            <w:i/>
            <w:iCs/>
            <w:color w:val="333333"/>
            <w:sz w:val="21"/>
            <w:szCs w:val="21"/>
          </w:rPr>
          <w:t>File: Student.java</w:t>
        </w:r>
      </w:ins>
    </w:p>
    <w:p w:rsidR="00CF0619" w:rsidRDefault="00CF0619" w:rsidP="00CF0619">
      <w:pPr>
        <w:numPr>
          <w:ilvl w:val="0"/>
          <w:numId w:val="56"/>
        </w:numPr>
        <w:spacing w:after="0" w:line="375" w:lineRule="atLeast"/>
        <w:ind w:left="0"/>
        <w:jc w:val="both"/>
        <w:rPr>
          <w:ins w:id="130" w:author="Unknown"/>
          <w:rFonts w:ascii="Segoe UI" w:hAnsi="Segoe UI" w:cs="Segoe UI"/>
          <w:color w:val="000000"/>
          <w:sz w:val="24"/>
          <w:szCs w:val="24"/>
        </w:rPr>
      </w:pPr>
      <w:ins w:id="131"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w:t>
        </w:r>
      </w:ins>
    </w:p>
    <w:p w:rsidR="00CF0619" w:rsidRDefault="00CF0619" w:rsidP="00CF0619">
      <w:pPr>
        <w:numPr>
          <w:ilvl w:val="0"/>
          <w:numId w:val="56"/>
        </w:numPr>
        <w:spacing w:after="0" w:line="375" w:lineRule="atLeast"/>
        <w:ind w:left="0"/>
        <w:jc w:val="both"/>
        <w:rPr>
          <w:ins w:id="132" w:author="Unknown"/>
          <w:rFonts w:ascii="Segoe UI" w:hAnsi="Segoe UI" w:cs="Segoe UI"/>
          <w:color w:val="000000"/>
        </w:rPr>
      </w:pPr>
      <w:ins w:id="133" w:author="Unknown">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ins>
    </w:p>
    <w:p w:rsidR="00CF0619" w:rsidRDefault="00CF0619" w:rsidP="00CF0619">
      <w:pPr>
        <w:numPr>
          <w:ilvl w:val="0"/>
          <w:numId w:val="56"/>
        </w:numPr>
        <w:spacing w:after="0" w:line="375" w:lineRule="atLeast"/>
        <w:ind w:left="0"/>
        <w:jc w:val="both"/>
        <w:rPr>
          <w:ins w:id="134" w:author="Unknown"/>
          <w:rFonts w:ascii="Segoe UI" w:hAnsi="Segoe UI" w:cs="Segoe UI"/>
          <w:color w:val="000000"/>
        </w:rPr>
      </w:pPr>
      <w:ins w:id="135" w:author="Unknown">
        <w:r>
          <w:rPr>
            <w:rFonts w:ascii="Segoe UI" w:hAnsi="Segoe UI" w:cs="Segoe UI"/>
            <w:color w:val="000000"/>
            <w:bdr w:val="none" w:sz="0" w:space="0" w:color="auto" w:frame="1"/>
          </w:rPr>
          <w:t>String name;  </w:t>
        </w:r>
      </w:ins>
    </w:p>
    <w:p w:rsidR="00CF0619" w:rsidRDefault="00CF0619" w:rsidP="00CF0619">
      <w:pPr>
        <w:numPr>
          <w:ilvl w:val="0"/>
          <w:numId w:val="56"/>
        </w:numPr>
        <w:spacing w:after="0" w:line="375" w:lineRule="atLeast"/>
        <w:ind w:left="0"/>
        <w:jc w:val="both"/>
        <w:rPr>
          <w:ins w:id="136" w:author="Unknown"/>
          <w:rFonts w:ascii="Segoe UI" w:hAnsi="Segoe UI" w:cs="Segoe UI"/>
          <w:color w:val="000000"/>
        </w:rPr>
      </w:pPr>
      <w:ins w:id="137" w:author="Unknown">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56"/>
        </w:numPr>
        <w:spacing w:after="0" w:line="375" w:lineRule="atLeast"/>
        <w:ind w:left="0"/>
        <w:jc w:val="both"/>
        <w:rPr>
          <w:ins w:id="138" w:author="Unknown"/>
          <w:rFonts w:ascii="Segoe UI" w:hAnsi="Segoe UI" w:cs="Segoe UI"/>
          <w:color w:val="000000"/>
        </w:rPr>
      </w:pPr>
      <w:ins w:id="139" w:author="Unknown">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56"/>
        </w:numPr>
        <w:spacing w:after="0" w:line="375" w:lineRule="atLeast"/>
        <w:ind w:left="0"/>
        <w:jc w:val="both"/>
        <w:rPr>
          <w:ins w:id="140" w:author="Unknown"/>
          <w:rFonts w:ascii="Segoe UI" w:hAnsi="Segoe UI" w:cs="Segoe UI"/>
          <w:color w:val="000000"/>
        </w:rPr>
      </w:pPr>
      <w:ins w:id="141"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ins>
    </w:p>
    <w:p w:rsidR="00CF0619" w:rsidRDefault="00CF0619" w:rsidP="00CF0619">
      <w:pPr>
        <w:numPr>
          <w:ilvl w:val="0"/>
          <w:numId w:val="56"/>
        </w:numPr>
        <w:spacing w:after="0" w:line="375" w:lineRule="atLeast"/>
        <w:ind w:left="0"/>
        <w:jc w:val="both"/>
        <w:rPr>
          <w:ins w:id="142" w:author="Unknown"/>
          <w:rFonts w:ascii="Segoe UI" w:hAnsi="Segoe UI" w:cs="Segoe UI"/>
          <w:color w:val="000000"/>
        </w:rPr>
      </w:pPr>
      <w:ins w:id="143"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ins>
    </w:p>
    <w:p w:rsidR="00CF0619" w:rsidRDefault="00CF0619" w:rsidP="00CF0619">
      <w:pPr>
        <w:numPr>
          <w:ilvl w:val="0"/>
          <w:numId w:val="56"/>
        </w:numPr>
        <w:spacing w:after="0" w:line="375" w:lineRule="atLeast"/>
        <w:ind w:left="0"/>
        <w:jc w:val="both"/>
        <w:rPr>
          <w:ins w:id="144" w:author="Unknown"/>
          <w:rFonts w:ascii="Segoe UI" w:hAnsi="Segoe UI" w:cs="Segoe UI"/>
          <w:color w:val="000000"/>
        </w:rPr>
      </w:pPr>
      <w:ins w:id="145"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ins>
    </w:p>
    <w:p w:rsidR="00CF0619" w:rsidRDefault="00CF0619" w:rsidP="00CF0619">
      <w:pPr>
        <w:numPr>
          <w:ilvl w:val="0"/>
          <w:numId w:val="56"/>
        </w:numPr>
        <w:spacing w:after="0" w:line="375" w:lineRule="atLeast"/>
        <w:ind w:left="0"/>
        <w:jc w:val="both"/>
        <w:rPr>
          <w:ins w:id="146" w:author="Unknown"/>
          <w:rFonts w:ascii="Segoe UI" w:hAnsi="Segoe UI" w:cs="Segoe UI"/>
          <w:color w:val="000000"/>
        </w:rPr>
      </w:pPr>
      <w:ins w:id="147" w:author="Unknown">
        <w:r>
          <w:rPr>
            <w:rFonts w:ascii="Segoe UI" w:hAnsi="Segoe UI" w:cs="Segoe UI"/>
            <w:color w:val="000000"/>
            <w:bdr w:val="none" w:sz="0" w:space="0" w:color="auto" w:frame="1"/>
          </w:rPr>
          <w:t>}  </w:t>
        </w:r>
      </w:ins>
    </w:p>
    <w:p w:rsidR="00CF0619" w:rsidRDefault="00CF0619" w:rsidP="00CF0619">
      <w:pPr>
        <w:numPr>
          <w:ilvl w:val="0"/>
          <w:numId w:val="56"/>
        </w:numPr>
        <w:spacing w:after="0" w:line="375" w:lineRule="atLeast"/>
        <w:ind w:left="0"/>
        <w:jc w:val="both"/>
        <w:rPr>
          <w:ins w:id="148" w:author="Unknown"/>
          <w:rFonts w:ascii="Segoe UI" w:hAnsi="Segoe UI" w:cs="Segoe UI"/>
          <w:color w:val="000000"/>
        </w:rPr>
      </w:pPr>
      <w:ins w:id="149" w:author="Unknown">
        <w:r>
          <w:rPr>
            <w:rFonts w:ascii="Segoe UI" w:hAnsi="Segoe UI" w:cs="Segoe UI"/>
            <w:color w:val="000000"/>
            <w:bdr w:val="none" w:sz="0" w:space="0" w:color="auto" w:frame="1"/>
          </w:rPr>
          <w:t>  </w:t>
        </w:r>
      </w:ins>
    </w:p>
    <w:p w:rsidR="00CF0619" w:rsidRDefault="00CF0619" w:rsidP="00CF0619">
      <w:pPr>
        <w:numPr>
          <w:ilvl w:val="0"/>
          <w:numId w:val="56"/>
        </w:numPr>
        <w:spacing w:after="0" w:line="375" w:lineRule="atLeast"/>
        <w:ind w:left="0"/>
        <w:jc w:val="both"/>
        <w:rPr>
          <w:ins w:id="150" w:author="Unknown"/>
          <w:rFonts w:ascii="Segoe UI" w:hAnsi="Segoe UI" w:cs="Segoe UI"/>
          <w:color w:val="000000"/>
        </w:rPr>
      </w:pPr>
      <w:ins w:id="151"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st){  </w:t>
        </w:r>
      </w:ins>
    </w:p>
    <w:p w:rsidR="00CF0619" w:rsidRDefault="00CF0619" w:rsidP="00CF0619">
      <w:pPr>
        <w:numPr>
          <w:ilvl w:val="0"/>
          <w:numId w:val="56"/>
        </w:numPr>
        <w:spacing w:after="0" w:line="375" w:lineRule="atLeast"/>
        <w:ind w:left="0"/>
        <w:jc w:val="both"/>
        <w:rPr>
          <w:ins w:id="152" w:author="Unknown"/>
          <w:rFonts w:ascii="Segoe UI" w:hAnsi="Segoe UI" w:cs="Segoe UI"/>
          <w:color w:val="000000"/>
        </w:rPr>
      </w:pPr>
      <w:ins w:id="153" w:author="Unknown">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(age==st.age)  </w:t>
        </w:r>
      </w:ins>
    </w:p>
    <w:p w:rsidR="00CF0619" w:rsidRDefault="00CF0619" w:rsidP="00CF0619">
      <w:pPr>
        <w:numPr>
          <w:ilvl w:val="0"/>
          <w:numId w:val="56"/>
        </w:numPr>
        <w:spacing w:after="0" w:line="375" w:lineRule="atLeast"/>
        <w:ind w:left="0"/>
        <w:jc w:val="both"/>
        <w:rPr>
          <w:ins w:id="154" w:author="Unknown"/>
          <w:rFonts w:ascii="Segoe UI" w:hAnsi="Segoe UI" w:cs="Segoe UI"/>
          <w:color w:val="000000"/>
        </w:rPr>
      </w:pPr>
      <w:ins w:id="155"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ins>
    </w:p>
    <w:p w:rsidR="00CF0619" w:rsidRDefault="00CF0619" w:rsidP="00CF0619">
      <w:pPr>
        <w:numPr>
          <w:ilvl w:val="0"/>
          <w:numId w:val="56"/>
        </w:numPr>
        <w:spacing w:after="0" w:line="375" w:lineRule="atLeast"/>
        <w:ind w:left="0"/>
        <w:jc w:val="both"/>
        <w:rPr>
          <w:ins w:id="156" w:author="Unknown"/>
          <w:rFonts w:ascii="Segoe UI" w:hAnsi="Segoe UI" w:cs="Segoe UI"/>
          <w:color w:val="000000"/>
        </w:rPr>
      </w:pPr>
      <w:ins w:id="157" w:author="Unknown">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(age&gt;st.age)  </w:t>
        </w:r>
      </w:ins>
    </w:p>
    <w:p w:rsidR="00CF0619" w:rsidRDefault="00CF0619" w:rsidP="00CF0619">
      <w:pPr>
        <w:numPr>
          <w:ilvl w:val="0"/>
          <w:numId w:val="56"/>
        </w:numPr>
        <w:spacing w:after="0" w:line="375" w:lineRule="atLeast"/>
        <w:ind w:left="0"/>
        <w:jc w:val="both"/>
        <w:rPr>
          <w:ins w:id="158" w:author="Unknown"/>
          <w:rFonts w:ascii="Segoe UI" w:hAnsi="Segoe UI" w:cs="Segoe UI"/>
          <w:color w:val="000000"/>
        </w:rPr>
      </w:pPr>
      <w:ins w:id="159"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56"/>
        </w:numPr>
        <w:spacing w:after="0" w:line="375" w:lineRule="atLeast"/>
        <w:ind w:left="0"/>
        <w:jc w:val="both"/>
        <w:rPr>
          <w:ins w:id="160" w:author="Unknown"/>
          <w:rFonts w:ascii="Segoe UI" w:hAnsi="Segoe UI" w:cs="Segoe UI"/>
          <w:color w:val="000000"/>
        </w:rPr>
      </w:pPr>
      <w:ins w:id="161" w:author="Unknown">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ins>
    </w:p>
    <w:p w:rsidR="00CF0619" w:rsidRDefault="00CF0619" w:rsidP="00CF0619">
      <w:pPr>
        <w:numPr>
          <w:ilvl w:val="0"/>
          <w:numId w:val="56"/>
        </w:numPr>
        <w:spacing w:after="0" w:line="375" w:lineRule="atLeast"/>
        <w:ind w:left="0"/>
        <w:jc w:val="both"/>
        <w:rPr>
          <w:ins w:id="162" w:author="Unknown"/>
          <w:rFonts w:ascii="Segoe UI" w:hAnsi="Segoe UI" w:cs="Segoe UI"/>
          <w:color w:val="000000"/>
        </w:rPr>
      </w:pPr>
      <w:ins w:id="163"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56"/>
        </w:numPr>
        <w:spacing w:after="0" w:line="375" w:lineRule="atLeast"/>
        <w:ind w:left="0"/>
        <w:jc w:val="both"/>
        <w:rPr>
          <w:ins w:id="164" w:author="Unknown"/>
          <w:rFonts w:ascii="Segoe UI" w:hAnsi="Segoe UI" w:cs="Segoe UI"/>
          <w:color w:val="000000"/>
        </w:rPr>
      </w:pPr>
      <w:ins w:id="165" w:author="Unknown">
        <w:r>
          <w:rPr>
            <w:rFonts w:ascii="Segoe UI" w:hAnsi="Segoe UI" w:cs="Segoe UI"/>
            <w:color w:val="000000"/>
            <w:bdr w:val="none" w:sz="0" w:space="0" w:color="auto" w:frame="1"/>
          </w:rPr>
          <w:t>}  </w:t>
        </w:r>
      </w:ins>
    </w:p>
    <w:p w:rsidR="00CF0619" w:rsidRDefault="00CF0619" w:rsidP="00CF0619">
      <w:pPr>
        <w:numPr>
          <w:ilvl w:val="0"/>
          <w:numId w:val="56"/>
        </w:numPr>
        <w:spacing w:after="0" w:line="375" w:lineRule="atLeast"/>
        <w:ind w:left="0"/>
        <w:jc w:val="both"/>
        <w:rPr>
          <w:ins w:id="166" w:author="Unknown"/>
          <w:rFonts w:ascii="Segoe UI" w:hAnsi="Segoe UI" w:cs="Segoe UI"/>
          <w:color w:val="000000"/>
        </w:rPr>
      </w:pPr>
      <w:ins w:id="167" w:author="Unknown">
        <w:r>
          <w:rPr>
            <w:rFonts w:ascii="Segoe UI" w:hAnsi="Segoe UI" w:cs="Segoe UI"/>
            <w:color w:val="000000"/>
            <w:bdr w:val="none" w:sz="0" w:space="0" w:color="auto" w:frame="1"/>
          </w:rPr>
          <w:t>}  </w:t>
        </w:r>
      </w:ins>
    </w:p>
    <w:p w:rsidR="00CF0619" w:rsidRDefault="00CF0619" w:rsidP="00CF0619">
      <w:pPr>
        <w:pStyle w:val="filename"/>
        <w:shd w:val="clear" w:color="auto" w:fill="FFFFFF"/>
        <w:jc w:val="both"/>
        <w:rPr>
          <w:ins w:id="168" w:author="Unknown"/>
          <w:rFonts w:ascii="Segoe UI" w:hAnsi="Segoe UI" w:cs="Segoe UI"/>
          <w:i/>
          <w:iCs/>
          <w:color w:val="333333"/>
          <w:sz w:val="21"/>
          <w:szCs w:val="21"/>
        </w:rPr>
      </w:pPr>
      <w:ins w:id="169" w:author="Unknown">
        <w:r>
          <w:rPr>
            <w:rFonts w:ascii="Segoe UI" w:hAnsi="Segoe UI" w:cs="Segoe UI"/>
            <w:i/>
            <w:iCs/>
            <w:color w:val="333333"/>
            <w:sz w:val="21"/>
            <w:szCs w:val="21"/>
          </w:rPr>
          <w:t>File: TestSort1.java</w:t>
        </w:r>
      </w:ins>
    </w:p>
    <w:p w:rsidR="00CF0619" w:rsidRDefault="00CF0619" w:rsidP="00CF0619">
      <w:pPr>
        <w:numPr>
          <w:ilvl w:val="0"/>
          <w:numId w:val="57"/>
        </w:numPr>
        <w:spacing w:after="0" w:line="375" w:lineRule="atLeast"/>
        <w:ind w:left="0"/>
        <w:jc w:val="both"/>
        <w:rPr>
          <w:ins w:id="170" w:author="Unknown"/>
          <w:rFonts w:ascii="Segoe UI" w:hAnsi="Segoe UI" w:cs="Segoe UI"/>
          <w:color w:val="000000"/>
          <w:sz w:val="24"/>
          <w:szCs w:val="24"/>
        </w:rPr>
      </w:pPr>
      <w:ins w:id="171"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57"/>
        </w:numPr>
        <w:spacing w:after="0" w:line="375" w:lineRule="atLeast"/>
        <w:ind w:left="0"/>
        <w:jc w:val="both"/>
        <w:rPr>
          <w:ins w:id="172" w:author="Unknown"/>
          <w:rFonts w:ascii="Segoe UI" w:hAnsi="Segoe UI" w:cs="Segoe UI"/>
          <w:color w:val="000000"/>
        </w:rPr>
      </w:pPr>
      <w:ins w:id="173"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TestSort1{  </w:t>
        </w:r>
      </w:ins>
    </w:p>
    <w:p w:rsidR="00CF0619" w:rsidRDefault="00CF0619" w:rsidP="00CF0619">
      <w:pPr>
        <w:numPr>
          <w:ilvl w:val="0"/>
          <w:numId w:val="57"/>
        </w:numPr>
        <w:spacing w:after="0" w:line="375" w:lineRule="atLeast"/>
        <w:ind w:left="0"/>
        <w:jc w:val="both"/>
        <w:rPr>
          <w:ins w:id="174" w:author="Unknown"/>
          <w:rFonts w:ascii="Segoe UI" w:hAnsi="Segoe UI" w:cs="Segoe UI"/>
          <w:color w:val="000000"/>
        </w:rPr>
      </w:pPr>
      <w:ins w:id="175"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ins>
    </w:p>
    <w:p w:rsidR="00CF0619" w:rsidRDefault="00CF0619" w:rsidP="00CF0619">
      <w:pPr>
        <w:numPr>
          <w:ilvl w:val="0"/>
          <w:numId w:val="57"/>
        </w:numPr>
        <w:spacing w:after="0" w:line="375" w:lineRule="atLeast"/>
        <w:ind w:left="0"/>
        <w:jc w:val="both"/>
        <w:rPr>
          <w:ins w:id="176" w:author="Unknown"/>
          <w:rFonts w:ascii="Segoe UI" w:hAnsi="Segoe UI" w:cs="Segoe UI"/>
          <w:color w:val="000000"/>
        </w:rPr>
      </w:pPr>
      <w:ins w:id="177" w:author="Unknown">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ins>
    </w:p>
    <w:p w:rsidR="00CF0619" w:rsidRDefault="00CF0619" w:rsidP="00CF0619">
      <w:pPr>
        <w:numPr>
          <w:ilvl w:val="0"/>
          <w:numId w:val="57"/>
        </w:numPr>
        <w:spacing w:after="0" w:line="375" w:lineRule="atLeast"/>
        <w:ind w:left="0"/>
        <w:jc w:val="both"/>
        <w:rPr>
          <w:ins w:id="178" w:author="Unknown"/>
          <w:rFonts w:ascii="Segoe UI" w:hAnsi="Segoe UI" w:cs="Segoe UI"/>
          <w:color w:val="000000"/>
        </w:rPr>
      </w:pPr>
      <w:ins w:id="179"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ins>
    </w:p>
    <w:p w:rsidR="00CF0619" w:rsidRDefault="00CF0619" w:rsidP="00CF0619">
      <w:pPr>
        <w:numPr>
          <w:ilvl w:val="0"/>
          <w:numId w:val="57"/>
        </w:numPr>
        <w:spacing w:after="0" w:line="375" w:lineRule="atLeast"/>
        <w:ind w:left="0"/>
        <w:jc w:val="both"/>
        <w:rPr>
          <w:ins w:id="180" w:author="Unknown"/>
          <w:rFonts w:ascii="Segoe UI" w:hAnsi="Segoe UI" w:cs="Segoe UI"/>
          <w:color w:val="000000"/>
        </w:rPr>
      </w:pPr>
      <w:ins w:id="181"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ins>
    </w:p>
    <w:p w:rsidR="00CF0619" w:rsidRDefault="00CF0619" w:rsidP="00CF0619">
      <w:pPr>
        <w:numPr>
          <w:ilvl w:val="0"/>
          <w:numId w:val="57"/>
        </w:numPr>
        <w:spacing w:after="0" w:line="375" w:lineRule="atLeast"/>
        <w:ind w:left="0"/>
        <w:jc w:val="both"/>
        <w:rPr>
          <w:ins w:id="182" w:author="Unknown"/>
          <w:rFonts w:ascii="Segoe UI" w:hAnsi="Segoe UI" w:cs="Segoe UI"/>
          <w:color w:val="000000"/>
        </w:rPr>
      </w:pPr>
      <w:ins w:id="183"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ins>
    </w:p>
    <w:p w:rsidR="00CF0619" w:rsidRDefault="00CF0619" w:rsidP="00CF0619">
      <w:pPr>
        <w:numPr>
          <w:ilvl w:val="0"/>
          <w:numId w:val="57"/>
        </w:numPr>
        <w:spacing w:after="0" w:line="375" w:lineRule="atLeast"/>
        <w:ind w:left="0"/>
        <w:jc w:val="both"/>
        <w:rPr>
          <w:ins w:id="184" w:author="Unknown"/>
          <w:rFonts w:ascii="Segoe UI" w:hAnsi="Segoe UI" w:cs="Segoe UI"/>
          <w:color w:val="000000"/>
        </w:rPr>
      </w:pPr>
      <w:ins w:id="185" w:author="Unknown">
        <w:r>
          <w:rPr>
            <w:rFonts w:ascii="Segoe UI" w:hAnsi="Segoe UI" w:cs="Segoe UI"/>
            <w:color w:val="000000"/>
            <w:bdr w:val="none" w:sz="0" w:space="0" w:color="auto" w:frame="1"/>
          </w:rPr>
          <w:t>  </w:t>
        </w:r>
      </w:ins>
    </w:p>
    <w:p w:rsidR="00CF0619" w:rsidRDefault="00CF0619" w:rsidP="00CF0619">
      <w:pPr>
        <w:numPr>
          <w:ilvl w:val="0"/>
          <w:numId w:val="57"/>
        </w:numPr>
        <w:spacing w:after="0" w:line="375" w:lineRule="atLeast"/>
        <w:ind w:left="0"/>
        <w:jc w:val="both"/>
        <w:rPr>
          <w:ins w:id="186" w:author="Unknown"/>
          <w:rFonts w:ascii="Segoe UI" w:hAnsi="Segoe UI" w:cs="Segoe UI"/>
          <w:color w:val="000000"/>
        </w:rPr>
      </w:pPr>
      <w:ins w:id="187" w:author="Unknown">
        <w:r>
          <w:rPr>
            <w:rFonts w:ascii="Segoe UI" w:hAnsi="Segoe UI" w:cs="Segoe UI"/>
            <w:color w:val="000000"/>
            <w:bdr w:val="none" w:sz="0" w:space="0" w:color="auto" w:frame="1"/>
          </w:rPr>
          <w:t>Collections.sort(al);  </w:t>
        </w:r>
      </w:ins>
    </w:p>
    <w:p w:rsidR="00CF0619" w:rsidRDefault="00CF0619" w:rsidP="00CF0619">
      <w:pPr>
        <w:numPr>
          <w:ilvl w:val="0"/>
          <w:numId w:val="57"/>
        </w:numPr>
        <w:spacing w:after="0" w:line="375" w:lineRule="atLeast"/>
        <w:ind w:left="0"/>
        <w:jc w:val="both"/>
        <w:rPr>
          <w:ins w:id="188" w:author="Unknown"/>
          <w:rFonts w:ascii="Segoe UI" w:hAnsi="Segoe UI" w:cs="Segoe UI"/>
          <w:color w:val="000000"/>
        </w:rPr>
      </w:pPr>
      <w:ins w:id="189" w:author="Unknown">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st:al){  </w:t>
        </w:r>
      </w:ins>
    </w:p>
    <w:p w:rsidR="00CF0619" w:rsidRDefault="00CF0619" w:rsidP="00CF0619">
      <w:pPr>
        <w:numPr>
          <w:ilvl w:val="0"/>
          <w:numId w:val="57"/>
        </w:numPr>
        <w:spacing w:after="0" w:line="375" w:lineRule="atLeast"/>
        <w:ind w:left="0"/>
        <w:jc w:val="both"/>
        <w:rPr>
          <w:ins w:id="190" w:author="Unknown"/>
          <w:rFonts w:ascii="Segoe UI" w:hAnsi="Segoe UI" w:cs="Segoe UI"/>
          <w:color w:val="000000"/>
        </w:rPr>
      </w:pPr>
      <w:ins w:id="191" w:author="Unknown">
        <w:r>
          <w:rPr>
            <w:rFonts w:ascii="Segoe UI" w:hAnsi="Segoe UI" w:cs="Segoe UI"/>
            <w:color w:val="000000"/>
            <w:bdr w:val="none" w:sz="0" w:space="0" w:color="auto" w:frame="1"/>
          </w:rPr>
          <w:lastRenderedPageBreak/>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ins>
    </w:p>
    <w:p w:rsidR="00CF0619" w:rsidRDefault="00CF0619" w:rsidP="00CF0619">
      <w:pPr>
        <w:numPr>
          <w:ilvl w:val="0"/>
          <w:numId w:val="57"/>
        </w:numPr>
        <w:spacing w:after="0" w:line="375" w:lineRule="atLeast"/>
        <w:ind w:left="0"/>
        <w:jc w:val="both"/>
        <w:rPr>
          <w:ins w:id="192" w:author="Unknown"/>
          <w:rFonts w:ascii="Segoe UI" w:hAnsi="Segoe UI" w:cs="Segoe UI"/>
          <w:color w:val="000000"/>
        </w:rPr>
      </w:pPr>
      <w:ins w:id="193" w:author="Unknown">
        <w:r>
          <w:rPr>
            <w:rFonts w:ascii="Segoe UI" w:hAnsi="Segoe UI" w:cs="Segoe UI"/>
            <w:color w:val="000000"/>
            <w:bdr w:val="none" w:sz="0" w:space="0" w:color="auto" w:frame="1"/>
          </w:rPr>
          <w:t>}  </w:t>
        </w:r>
      </w:ins>
    </w:p>
    <w:p w:rsidR="00CF0619" w:rsidRDefault="00CF0619" w:rsidP="00CF0619">
      <w:pPr>
        <w:numPr>
          <w:ilvl w:val="0"/>
          <w:numId w:val="57"/>
        </w:numPr>
        <w:spacing w:after="0" w:line="375" w:lineRule="atLeast"/>
        <w:ind w:left="0"/>
        <w:jc w:val="both"/>
        <w:rPr>
          <w:ins w:id="194" w:author="Unknown"/>
          <w:rFonts w:ascii="Segoe UI" w:hAnsi="Segoe UI" w:cs="Segoe UI"/>
          <w:color w:val="000000"/>
        </w:rPr>
      </w:pPr>
      <w:ins w:id="195" w:author="Unknown">
        <w:r>
          <w:rPr>
            <w:rFonts w:ascii="Segoe UI" w:hAnsi="Segoe UI" w:cs="Segoe UI"/>
            <w:color w:val="000000"/>
            <w:bdr w:val="none" w:sz="0" w:space="0" w:color="auto" w:frame="1"/>
          </w:rPr>
          <w:t>}  </w:t>
        </w:r>
      </w:ins>
    </w:p>
    <w:p w:rsidR="00CF0619" w:rsidRDefault="00CF0619" w:rsidP="00CF0619">
      <w:pPr>
        <w:numPr>
          <w:ilvl w:val="0"/>
          <w:numId w:val="57"/>
        </w:numPr>
        <w:spacing w:after="0" w:line="375" w:lineRule="atLeast"/>
        <w:ind w:left="0"/>
        <w:jc w:val="both"/>
        <w:rPr>
          <w:ins w:id="196" w:author="Unknown"/>
          <w:rFonts w:ascii="Segoe UI" w:hAnsi="Segoe UI" w:cs="Segoe UI"/>
          <w:color w:val="000000"/>
        </w:rPr>
      </w:pPr>
      <w:ins w:id="197" w:author="Unknown">
        <w:r>
          <w:rPr>
            <w:rFonts w:ascii="Segoe UI" w:hAnsi="Segoe UI" w:cs="Segoe UI"/>
            <w:color w:val="000000"/>
            <w:bdr w:val="none" w:sz="0" w:space="0" w:color="auto" w:frame="1"/>
          </w:rPr>
          <w:t>}  </w:t>
        </w:r>
      </w:ins>
    </w:p>
    <w:p w:rsidR="00CF0619" w:rsidRDefault="00CF0619" w:rsidP="00CF0619">
      <w:pPr>
        <w:pStyle w:val="HTMLPreformatted"/>
        <w:shd w:val="clear" w:color="auto" w:fill="1C1D1C"/>
        <w:jc w:val="both"/>
        <w:rPr>
          <w:ins w:id="198" w:author="Unknown"/>
          <w:color w:val="F9F9F9"/>
        </w:rPr>
      </w:pPr>
      <w:ins w:id="199" w:author="Unknown">
        <w:r>
          <w:rPr>
            <w:color w:val="F9F9F9"/>
          </w:rPr>
          <w:t>105 Jai 21</w:t>
        </w:r>
      </w:ins>
    </w:p>
    <w:p w:rsidR="00CF0619" w:rsidRDefault="00CF0619" w:rsidP="00CF0619">
      <w:pPr>
        <w:pStyle w:val="HTMLPreformatted"/>
        <w:shd w:val="clear" w:color="auto" w:fill="1C1D1C"/>
        <w:jc w:val="both"/>
        <w:rPr>
          <w:ins w:id="200" w:author="Unknown"/>
          <w:color w:val="F9F9F9"/>
        </w:rPr>
      </w:pPr>
      <w:ins w:id="201" w:author="Unknown">
        <w:r>
          <w:rPr>
            <w:color w:val="F9F9F9"/>
          </w:rPr>
          <w:t>101 Vijay 23</w:t>
        </w:r>
      </w:ins>
    </w:p>
    <w:p w:rsidR="00CF0619" w:rsidRDefault="00CF0619" w:rsidP="00CF0619">
      <w:pPr>
        <w:pStyle w:val="HTMLPreformatted"/>
        <w:shd w:val="clear" w:color="auto" w:fill="1C1D1C"/>
        <w:jc w:val="both"/>
        <w:rPr>
          <w:ins w:id="202" w:author="Unknown"/>
          <w:color w:val="F9F9F9"/>
        </w:rPr>
      </w:pPr>
      <w:ins w:id="203" w:author="Unknown">
        <w:r>
          <w:rPr>
            <w:color w:val="F9F9F9"/>
          </w:rPr>
          <w:t>106 Ajay 27</w:t>
        </w:r>
      </w:ins>
    </w:p>
    <w:p w:rsidR="00CF0619" w:rsidRDefault="00CF0619" w:rsidP="00CF0619">
      <w:pPr>
        <w:pStyle w:val="Heading2"/>
        <w:shd w:val="clear" w:color="auto" w:fill="FFFFFF"/>
        <w:spacing w:line="312" w:lineRule="atLeast"/>
        <w:jc w:val="both"/>
        <w:rPr>
          <w:ins w:id="204" w:author="Unknown"/>
          <w:rFonts w:ascii="Helvetica" w:hAnsi="Helvetica" w:cs="Helvetica"/>
          <w:b w:val="0"/>
          <w:bCs w:val="0"/>
          <w:color w:val="610B38"/>
          <w:sz w:val="38"/>
          <w:szCs w:val="38"/>
        </w:rPr>
      </w:pPr>
      <w:ins w:id="205" w:author="Unknown">
        <w:r>
          <w:rPr>
            <w:rFonts w:ascii="Helvetica" w:hAnsi="Helvetica" w:cs="Helvetica"/>
            <w:b w:val="0"/>
            <w:bCs w:val="0"/>
            <w:color w:val="610B38"/>
            <w:sz w:val="38"/>
            <w:szCs w:val="38"/>
          </w:rPr>
          <w:t>Java Comparable Example: reverse order</w:t>
        </w:r>
      </w:ins>
    </w:p>
    <w:p w:rsidR="00CF0619" w:rsidRDefault="00CF0619" w:rsidP="00CF0619">
      <w:pPr>
        <w:pStyle w:val="NormalWeb"/>
        <w:shd w:val="clear" w:color="auto" w:fill="FFFFFF"/>
        <w:jc w:val="both"/>
        <w:rPr>
          <w:ins w:id="206" w:author="Unknown"/>
          <w:rFonts w:ascii="Segoe UI" w:hAnsi="Segoe UI" w:cs="Segoe UI"/>
          <w:color w:val="333333"/>
        </w:rPr>
      </w:pPr>
      <w:ins w:id="207" w:author="Unknown">
        <w:r>
          <w:rPr>
            <w:rFonts w:ascii="Segoe UI" w:hAnsi="Segoe UI" w:cs="Segoe UI"/>
            <w:color w:val="333333"/>
          </w:rPr>
          <w:t>Let's see the same example of the Comparable interface that sorts the list elements on the basis of age in reverse order.</w:t>
        </w:r>
      </w:ins>
    </w:p>
    <w:p w:rsidR="00CF0619" w:rsidRDefault="00CF0619" w:rsidP="00CF0619">
      <w:pPr>
        <w:pStyle w:val="filename"/>
        <w:shd w:val="clear" w:color="auto" w:fill="FFFFFF"/>
        <w:jc w:val="both"/>
        <w:rPr>
          <w:ins w:id="208" w:author="Unknown"/>
          <w:rFonts w:ascii="Segoe UI" w:hAnsi="Segoe UI" w:cs="Segoe UI"/>
          <w:i/>
          <w:iCs/>
          <w:color w:val="333333"/>
          <w:sz w:val="21"/>
          <w:szCs w:val="21"/>
        </w:rPr>
      </w:pPr>
      <w:ins w:id="209" w:author="Unknown">
        <w:r>
          <w:rPr>
            <w:rFonts w:ascii="Segoe UI" w:hAnsi="Segoe UI" w:cs="Segoe UI"/>
            <w:i/>
            <w:iCs/>
            <w:color w:val="333333"/>
            <w:sz w:val="21"/>
            <w:szCs w:val="21"/>
          </w:rPr>
          <w:t>File: Student.java</w:t>
        </w:r>
      </w:ins>
    </w:p>
    <w:p w:rsidR="00CF0619" w:rsidRDefault="00CF0619" w:rsidP="00CF0619">
      <w:pPr>
        <w:numPr>
          <w:ilvl w:val="0"/>
          <w:numId w:val="58"/>
        </w:numPr>
        <w:spacing w:after="0" w:line="375" w:lineRule="atLeast"/>
        <w:ind w:left="0"/>
        <w:jc w:val="both"/>
        <w:rPr>
          <w:ins w:id="210" w:author="Unknown"/>
          <w:rFonts w:ascii="Segoe UI" w:hAnsi="Segoe UI" w:cs="Segoe UI"/>
          <w:color w:val="000000"/>
          <w:sz w:val="24"/>
          <w:szCs w:val="24"/>
        </w:rPr>
      </w:pPr>
      <w:ins w:id="211"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w:t>
        </w:r>
      </w:ins>
    </w:p>
    <w:p w:rsidR="00CF0619" w:rsidRDefault="00CF0619" w:rsidP="00CF0619">
      <w:pPr>
        <w:numPr>
          <w:ilvl w:val="0"/>
          <w:numId w:val="58"/>
        </w:numPr>
        <w:spacing w:after="0" w:line="375" w:lineRule="atLeast"/>
        <w:ind w:left="0"/>
        <w:jc w:val="both"/>
        <w:rPr>
          <w:ins w:id="212" w:author="Unknown"/>
          <w:rFonts w:ascii="Segoe UI" w:hAnsi="Segoe UI" w:cs="Segoe UI"/>
          <w:color w:val="000000"/>
        </w:rPr>
      </w:pPr>
      <w:ins w:id="213"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ins>
    </w:p>
    <w:p w:rsidR="00CF0619" w:rsidRDefault="00CF0619" w:rsidP="00CF0619">
      <w:pPr>
        <w:numPr>
          <w:ilvl w:val="0"/>
          <w:numId w:val="58"/>
        </w:numPr>
        <w:spacing w:after="0" w:line="375" w:lineRule="atLeast"/>
        <w:ind w:left="0"/>
        <w:jc w:val="both"/>
        <w:rPr>
          <w:ins w:id="214" w:author="Unknown"/>
          <w:rFonts w:ascii="Segoe UI" w:hAnsi="Segoe UI" w:cs="Segoe UI"/>
          <w:color w:val="000000"/>
        </w:rPr>
      </w:pPr>
      <w:ins w:id="215" w:author="Unknown">
        <w:r>
          <w:rPr>
            <w:rFonts w:ascii="Segoe UI" w:hAnsi="Segoe UI" w:cs="Segoe UI"/>
            <w:color w:val="000000"/>
            <w:bdr w:val="none" w:sz="0" w:space="0" w:color="auto" w:frame="1"/>
          </w:rPr>
          <w:t> String name;    </w:t>
        </w:r>
      </w:ins>
    </w:p>
    <w:p w:rsidR="00CF0619" w:rsidRDefault="00CF0619" w:rsidP="00CF0619">
      <w:pPr>
        <w:numPr>
          <w:ilvl w:val="0"/>
          <w:numId w:val="58"/>
        </w:numPr>
        <w:spacing w:after="0" w:line="375" w:lineRule="atLeast"/>
        <w:ind w:left="0"/>
        <w:jc w:val="both"/>
        <w:rPr>
          <w:ins w:id="216" w:author="Unknown"/>
          <w:rFonts w:ascii="Segoe UI" w:hAnsi="Segoe UI" w:cs="Segoe UI"/>
          <w:color w:val="000000"/>
        </w:rPr>
      </w:pPr>
      <w:ins w:id="217"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58"/>
        </w:numPr>
        <w:spacing w:after="0" w:line="375" w:lineRule="atLeast"/>
        <w:ind w:left="0"/>
        <w:jc w:val="both"/>
        <w:rPr>
          <w:ins w:id="218" w:author="Unknown"/>
          <w:rFonts w:ascii="Segoe UI" w:hAnsi="Segoe UI" w:cs="Segoe UI"/>
          <w:color w:val="000000"/>
        </w:rPr>
      </w:pPr>
      <w:ins w:id="219" w:author="Unknown">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58"/>
        </w:numPr>
        <w:spacing w:after="0" w:line="375" w:lineRule="atLeast"/>
        <w:ind w:left="0"/>
        <w:jc w:val="both"/>
        <w:rPr>
          <w:ins w:id="220" w:author="Unknown"/>
          <w:rFonts w:ascii="Segoe UI" w:hAnsi="Segoe UI" w:cs="Segoe UI"/>
          <w:color w:val="000000"/>
        </w:rPr>
      </w:pPr>
      <w:ins w:id="221"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ins>
    </w:p>
    <w:p w:rsidR="00CF0619" w:rsidRDefault="00CF0619" w:rsidP="00CF0619">
      <w:pPr>
        <w:numPr>
          <w:ilvl w:val="0"/>
          <w:numId w:val="58"/>
        </w:numPr>
        <w:spacing w:after="0" w:line="375" w:lineRule="atLeast"/>
        <w:ind w:left="0"/>
        <w:jc w:val="both"/>
        <w:rPr>
          <w:ins w:id="222" w:author="Unknown"/>
          <w:rFonts w:ascii="Segoe UI" w:hAnsi="Segoe UI" w:cs="Segoe UI"/>
          <w:color w:val="000000"/>
        </w:rPr>
      </w:pPr>
      <w:ins w:id="223"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ins>
    </w:p>
    <w:p w:rsidR="00CF0619" w:rsidRDefault="00CF0619" w:rsidP="00CF0619">
      <w:pPr>
        <w:numPr>
          <w:ilvl w:val="0"/>
          <w:numId w:val="58"/>
        </w:numPr>
        <w:spacing w:after="0" w:line="375" w:lineRule="atLeast"/>
        <w:ind w:left="0"/>
        <w:jc w:val="both"/>
        <w:rPr>
          <w:ins w:id="224" w:author="Unknown"/>
          <w:rFonts w:ascii="Segoe UI" w:hAnsi="Segoe UI" w:cs="Segoe UI"/>
          <w:color w:val="000000"/>
        </w:rPr>
      </w:pPr>
      <w:ins w:id="225"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ins>
    </w:p>
    <w:p w:rsidR="00CF0619" w:rsidRDefault="00CF0619" w:rsidP="00CF0619">
      <w:pPr>
        <w:numPr>
          <w:ilvl w:val="0"/>
          <w:numId w:val="58"/>
        </w:numPr>
        <w:spacing w:after="0" w:line="375" w:lineRule="atLeast"/>
        <w:ind w:left="0"/>
        <w:jc w:val="both"/>
        <w:rPr>
          <w:ins w:id="226" w:author="Unknown"/>
          <w:rFonts w:ascii="Segoe UI" w:hAnsi="Segoe UI" w:cs="Segoe UI"/>
          <w:color w:val="000000"/>
        </w:rPr>
      </w:pPr>
      <w:ins w:id="227" w:author="Unknown">
        <w:r>
          <w:rPr>
            <w:rFonts w:ascii="Segoe UI" w:hAnsi="Segoe UI" w:cs="Segoe UI"/>
            <w:color w:val="000000"/>
            <w:bdr w:val="none" w:sz="0" w:space="0" w:color="auto" w:frame="1"/>
          </w:rPr>
          <w:t> }    </w:t>
        </w:r>
      </w:ins>
    </w:p>
    <w:p w:rsidR="00CF0619" w:rsidRDefault="00CF0619" w:rsidP="00CF0619">
      <w:pPr>
        <w:numPr>
          <w:ilvl w:val="0"/>
          <w:numId w:val="58"/>
        </w:numPr>
        <w:spacing w:after="0" w:line="375" w:lineRule="atLeast"/>
        <w:ind w:left="0"/>
        <w:jc w:val="both"/>
        <w:rPr>
          <w:ins w:id="228" w:author="Unknown"/>
          <w:rFonts w:ascii="Segoe UI" w:hAnsi="Segoe UI" w:cs="Segoe UI"/>
          <w:color w:val="000000"/>
        </w:rPr>
      </w:pPr>
      <w:ins w:id="229" w:author="Unknown">
        <w:r>
          <w:rPr>
            <w:rFonts w:ascii="Segoe UI" w:hAnsi="Segoe UI" w:cs="Segoe UI"/>
            <w:color w:val="000000"/>
            <w:bdr w:val="none" w:sz="0" w:space="0" w:color="auto" w:frame="1"/>
          </w:rPr>
          <w:t>     </w:t>
        </w:r>
      </w:ins>
    </w:p>
    <w:p w:rsidR="00CF0619" w:rsidRDefault="00CF0619" w:rsidP="00CF0619">
      <w:pPr>
        <w:numPr>
          <w:ilvl w:val="0"/>
          <w:numId w:val="58"/>
        </w:numPr>
        <w:spacing w:after="0" w:line="375" w:lineRule="atLeast"/>
        <w:ind w:left="0"/>
        <w:jc w:val="both"/>
        <w:rPr>
          <w:ins w:id="230" w:author="Unknown"/>
          <w:rFonts w:ascii="Segoe UI" w:hAnsi="Segoe UI" w:cs="Segoe UI"/>
          <w:color w:val="000000"/>
        </w:rPr>
      </w:pPr>
      <w:ins w:id="231"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st){    </w:t>
        </w:r>
      </w:ins>
    </w:p>
    <w:p w:rsidR="00CF0619" w:rsidRDefault="00CF0619" w:rsidP="00CF0619">
      <w:pPr>
        <w:numPr>
          <w:ilvl w:val="0"/>
          <w:numId w:val="58"/>
        </w:numPr>
        <w:spacing w:after="0" w:line="375" w:lineRule="atLeast"/>
        <w:ind w:left="0"/>
        <w:jc w:val="both"/>
        <w:rPr>
          <w:ins w:id="232" w:author="Unknown"/>
          <w:rFonts w:ascii="Segoe UI" w:hAnsi="Segoe UI" w:cs="Segoe UI"/>
          <w:color w:val="000000"/>
        </w:rPr>
      </w:pPr>
      <w:ins w:id="233"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(age==st.age)    </w:t>
        </w:r>
      </w:ins>
    </w:p>
    <w:p w:rsidR="00CF0619" w:rsidRDefault="00CF0619" w:rsidP="00CF0619">
      <w:pPr>
        <w:numPr>
          <w:ilvl w:val="0"/>
          <w:numId w:val="58"/>
        </w:numPr>
        <w:spacing w:after="0" w:line="375" w:lineRule="atLeast"/>
        <w:ind w:left="0"/>
        <w:jc w:val="both"/>
        <w:rPr>
          <w:ins w:id="234" w:author="Unknown"/>
          <w:rFonts w:ascii="Segoe UI" w:hAnsi="Segoe UI" w:cs="Segoe UI"/>
          <w:color w:val="000000"/>
        </w:rPr>
      </w:pPr>
      <w:ins w:id="235"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ins>
    </w:p>
    <w:p w:rsidR="00CF0619" w:rsidRDefault="00CF0619" w:rsidP="00CF0619">
      <w:pPr>
        <w:numPr>
          <w:ilvl w:val="0"/>
          <w:numId w:val="58"/>
        </w:numPr>
        <w:spacing w:after="0" w:line="375" w:lineRule="atLeast"/>
        <w:ind w:left="0"/>
        <w:jc w:val="both"/>
        <w:rPr>
          <w:ins w:id="236" w:author="Unknown"/>
          <w:rFonts w:ascii="Segoe UI" w:hAnsi="Segoe UI" w:cs="Segoe UI"/>
          <w:color w:val="000000"/>
        </w:rPr>
      </w:pPr>
      <w:ins w:id="237"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(age&lt;st.age)    </w:t>
        </w:r>
      </w:ins>
    </w:p>
    <w:p w:rsidR="00CF0619" w:rsidRDefault="00CF0619" w:rsidP="00CF0619">
      <w:pPr>
        <w:numPr>
          <w:ilvl w:val="0"/>
          <w:numId w:val="58"/>
        </w:numPr>
        <w:spacing w:after="0" w:line="375" w:lineRule="atLeast"/>
        <w:ind w:left="0"/>
        <w:jc w:val="both"/>
        <w:rPr>
          <w:ins w:id="238" w:author="Unknown"/>
          <w:rFonts w:ascii="Segoe UI" w:hAnsi="Segoe UI" w:cs="Segoe UI"/>
          <w:color w:val="000000"/>
        </w:rPr>
      </w:pPr>
      <w:ins w:id="239"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58"/>
        </w:numPr>
        <w:spacing w:after="0" w:line="375" w:lineRule="atLeast"/>
        <w:ind w:left="0"/>
        <w:jc w:val="both"/>
        <w:rPr>
          <w:ins w:id="240" w:author="Unknown"/>
          <w:rFonts w:ascii="Segoe UI" w:hAnsi="Segoe UI" w:cs="Segoe UI"/>
          <w:color w:val="000000"/>
        </w:rPr>
      </w:pPr>
      <w:ins w:id="241"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ins>
    </w:p>
    <w:p w:rsidR="00CF0619" w:rsidRDefault="00CF0619" w:rsidP="00CF0619">
      <w:pPr>
        <w:numPr>
          <w:ilvl w:val="0"/>
          <w:numId w:val="58"/>
        </w:numPr>
        <w:spacing w:after="0" w:line="375" w:lineRule="atLeast"/>
        <w:ind w:left="0"/>
        <w:jc w:val="both"/>
        <w:rPr>
          <w:ins w:id="242" w:author="Unknown"/>
          <w:rFonts w:ascii="Segoe UI" w:hAnsi="Segoe UI" w:cs="Segoe UI"/>
          <w:color w:val="000000"/>
        </w:rPr>
      </w:pPr>
      <w:ins w:id="243" w:author="Unknown">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58"/>
        </w:numPr>
        <w:spacing w:after="0" w:line="375" w:lineRule="atLeast"/>
        <w:ind w:left="0"/>
        <w:jc w:val="both"/>
        <w:rPr>
          <w:ins w:id="244" w:author="Unknown"/>
          <w:rFonts w:ascii="Segoe UI" w:hAnsi="Segoe UI" w:cs="Segoe UI"/>
          <w:color w:val="000000"/>
        </w:rPr>
      </w:pPr>
      <w:ins w:id="245" w:author="Unknown">
        <w:r>
          <w:rPr>
            <w:rFonts w:ascii="Segoe UI" w:hAnsi="Segoe UI" w:cs="Segoe UI"/>
            <w:color w:val="000000"/>
            <w:bdr w:val="none" w:sz="0" w:space="0" w:color="auto" w:frame="1"/>
          </w:rPr>
          <w:t> }    </w:t>
        </w:r>
      </w:ins>
    </w:p>
    <w:p w:rsidR="00CF0619" w:rsidRDefault="00CF0619" w:rsidP="00CF0619">
      <w:pPr>
        <w:numPr>
          <w:ilvl w:val="0"/>
          <w:numId w:val="58"/>
        </w:numPr>
        <w:spacing w:after="0" w:line="375" w:lineRule="atLeast"/>
        <w:ind w:left="0"/>
        <w:jc w:val="both"/>
        <w:rPr>
          <w:ins w:id="246" w:author="Unknown"/>
          <w:rFonts w:ascii="Segoe UI" w:hAnsi="Segoe UI" w:cs="Segoe UI"/>
          <w:color w:val="000000"/>
        </w:rPr>
      </w:pPr>
      <w:ins w:id="247" w:author="Unknown">
        <w:r>
          <w:rPr>
            <w:rFonts w:ascii="Segoe UI" w:hAnsi="Segoe UI" w:cs="Segoe UI"/>
            <w:color w:val="000000"/>
            <w:bdr w:val="none" w:sz="0" w:space="0" w:color="auto" w:frame="1"/>
          </w:rPr>
          <w:t> }    </w:t>
        </w:r>
      </w:ins>
    </w:p>
    <w:p w:rsidR="00CF0619" w:rsidRDefault="00CF0619" w:rsidP="00CF0619">
      <w:pPr>
        <w:pStyle w:val="filename"/>
        <w:shd w:val="clear" w:color="auto" w:fill="FFFFFF"/>
        <w:jc w:val="both"/>
        <w:rPr>
          <w:ins w:id="248" w:author="Unknown"/>
          <w:rFonts w:ascii="Segoe UI" w:hAnsi="Segoe UI" w:cs="Segoe UI"/>
          <w:i/>
          <w:iCs/>
          <w:color w:val="333333"/>
          <w:sz w:val="21"/>
          <w:szCs w:val="21"/>
        </w:rPr>
      </w:pPr>
      <w:ins w:id="249" w:author="Unknown">
        <w:r>
          <w:rPr>
            <w:rFonts w:ascii="Segoe UI" w:hAnsi="Segoe UI" w:cs="Segoe UI"/>
            <w:i/>
            <w:iCs/>
            <w:color w:val="333333"/>
            <w:sz w:val="21"/>
            <w:szCs w:val="21"/>
          </w:rPr>
          <w:t>File: TestSort2.java</w:t>
        </w:r>
      </w:ins>
    </w:p>
    <w:p w:rsidR="00CF0619" w:rsidRDefault="00CF0619" w:rsidP="00CF0619">
      <w:pPr>
        <w:numPr>
          <w:ilvl w:val="0"/>
          <w:numId w:val="59"/>
        </w:numPr>
        <w:spacing w:after="0" w:line="375" w:lineRule="atLeast"/>
        <w:ind w:left="0"/>
        <w:jc w:val="both"/>
        <w:rPr>
          <w:ins w:id="250" w:author="Unknown"/>
          <w:rFonts w:ascii="Segoe UI" w:hAnsi="Segoe UI" w:cs="Segoe UI"/>
          <w:color w:val="000000"/>
          <w:sz w:val="24"/>
          <w:szCs w:val="24"/>
        </w:rPr>
      </w:pPr>
      <w:ins w:id="251"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59"/>
        </w:numPr>
        <w:spacing w:after="0" w:line="375" w:lineRule="atLeast"/>
        <w:ind w:left="0"/>
        <w:jc w:val="both"/>
        <w:rPr>
          <w:ins w:id="252" w:author="Unknown"/>
          <w:rFonts w:ascii="Segoe UI" w:hAnsi="Segoe UI" w:cs="Segoe UI"/>
          <w:color w:val="000000"/>
        </w:rPr>
      </w:pPr>
      <w:ins w:id="253"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TestSort2{    </w:t>
        </w:r>
      </w:ins>
    </w:p>
    <w:p w:rsidR="00CF0619" w:rsidRDefault="00CF0619" w:rsidP="00CF0619">
      <w:pPr>
        <w:numPr>
          <w:ilvl w:val="0"/>
          <w:numId w:val="59"/>
        </w:numPr>
        <w:spacing w:after="0" w:line="375" w:lineRule="atLeast"/>
        <w:ind w:left="0"/>
        <w:jc w:val="both"/>
        <w:rPr>
          <w:ins w:id="254" w:author="Unknown"/>
          <w:rFonts w:ascii="Segoe UI" w:hAnsi="Segoe UI" w:cs="Segoe UI"/>
          <w:color w:val="000000"/>
        </w:rPr>
      </w:pPr>
      <w:ins w:id="255"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ins>
    </w:p>
    <w:p w:rsidR="00CF0619" w:rsidRDefault="00CF0619" w:rsidP="00CF0619">
      <w:pPr>
        <w:numPr>
          <w:ilvl w:val="0"/>
          <w:numId w:val="59"/>
        </w:numPr>
        <w:spacing w:after="0" w:line="375" w:lineRule="atLeast"/>
        <w:ind w:left="0"/>
        <w:jc w:val="both"/>
        <w:rPr>
          <w:ins w:id="256" w:author="Unknown"/>
          <w:rFonts w:ascii="Segoe UI" w:hAnsi="Segoe UI" w:cs="Segoe UI"/>
          <w:color w:val="000000"/>
        </w:rPr>
      </w:pPr>
      <w:ins w:id="257" w:author="Unknown">
        <w:r>
          <w:rPr>
            <w:rFonts w:ascii="Segoe UI" w:hAnsi="Segoe UI" w:cs="Segoe UI"/>
            <w:color w:val="000000"/>
            <w:bdr w:val="none" w:sz="0" w:space="0" w:color="auto" w:frame="1"/>
          </w:rPr>
          <w:lastRenderedPageBreak/>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ins>
    </w:p>
    <w:p w:rsidR="00CF0619" w:rsidRDefault="00CF0619" w:rsidP="00CF0619">
      <w:pPr>
        <w:numPr>
          <w:ilvl w:val="0"/>
          <w:numId w:val="59"/>
        </w:numPr>
        <w:spacing w:after="0" w:line="375" w:lineRule="atLeast"/>
        <w:ind w:left="0"/>
        <w:jc w:val="both"/>
        <w:rPr>
          <w:ins w:id="258" w:author="Unknown"/>
          <w:rFonts w:ascii="Segoe UI" w:hAnsi="Segoe UI" w:cs="Segoe UI"/>
          <w:color w:val="000000"/>
        </w:rPr>
      </w:pPr>
      <w:ins w:id="259"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ins>
    </w:p>
    <w:p w:rsidR="00CF0619" w:rsidRDefault="00CF0619" w:rsidP="00CF0619">
      <w:pPr>
        <w:numPr>
          <w:ilvl w:val="0"/>
          <w:numId w:val="59"/>
        </w:numPr>
        <w:spacing w:after="0" w:line="375" w:lineRule="atLeast"/>
        <w:ind w:left="0"/>
        <w:jc w:val="both"/>
        <w:rPr>
          <w:ins w:id="260" w:author="Unknown"/>
          <w:rFonts w:ascii="Segoe UI" w:hAnsi="Segoe UI" w:cs="Segoe UI"/>
          <w:color w:val="000000"/>
        </w:rPr>
      </w:pPr>
      <w:ins w:id="261"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ins>
    </w:p>
    <w:p w:rsidR="00CF0619" w:rsidRDefault="00CF0619" w:rsidP="00CF0619">
      <w:pPr>
        <w:numPr>
          <w:ilvl w:val="0"/>
          <w:numId w:val="59"/>
        </w:numPr>
        <w:spacing w:after="0" w:line="375" w:lineRule="atLeast"/>
        <w:ind w:left="0"/>
        <w:jc w:val="both"/>
        <w:rPr>
          <w:ins w:id="262" w:author="Unknown"/>
          <w:rFonts w:ascii="Segoe UI" w:hAnsi="Segoe UI" w:cs="Segoe UI"/>
          <w:color w:val="000000"/>
        </w:rPr>
      </w:pPr>
      <w:ins w:id="263"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ins>
    </w:p>
    <w:p w:rsidR="00CF0619" w:rsidRDefault="00CF0619" w:rsidP="00CF0619">
      <w:pPr>
        <w:numPr>
          <w:ilvl w:val="0"/>
          <w:numId w:val="59"/>
        </w:numPr>
        <w:spacing w:after="0" w:line="375" w:lineRule="atLeast"/>
        <w:ind w:left="0"/>
        <w:jc w:val="both"/>
        <w:rPr>
          <w:ins w:id="264" w:author="Unknown"/>
          <w:rFonts w:ascii="Segoe UI" w:hAnsi="Segoe UI" w:cs="Segoe UI"/>
          <w:color w:val="000000"/>
        </w:rPr>
      </w:pPr>
      <w:ins w:id="265" w:author="Unknown">
        <w:r>
          <w:rPr>
            <w:rFonts w:ascii="Segoe UI" w:hAnsi="Segoe UI" w:cs="Segoe UI"/>
            <w:color w:val="000000"/>
            <w:bdr w:val="none" w:sz="0" w:space="0" w:color="auto" w:frame="1"/>
          </w:rPr>
          <w:t>    </w:t>
        </w:r>
      </w:ins>
    </w:p>
    <w:p w:rsidR="00CF0619" w:rsidRDefault="00CF0619" w:rsidP="00CF0619">
      <w:pPr>
        <w:numPr>
          <w:ilvl w:val="0"/>
          <w:numId w:val="59"/>
        </w:numPr>
        <w:spacing w:after="0" w:line="375" w:lineRule="atLeast"/>
        <w:ind w:left="0"/>
        <w:jc w:val="both"/>
        <w:rPr>
          <w:ins w:id="266" w:author="Unknown"/>
          <w:rFonts w:ascii="Segoe UI" w:hAnsi="Segoe UI" w:cs="Segoe UI"/>
          <w:color w:val="000000"/>
        </w:rPr>
      </w:pPr>
      <w:ins w:id="267" w:author="Unknown">
        <w:r>
          <w:rPr>
            <w:rFonts w:ascii="Segoe UI" w:hAnsi="Segoe UI" w:cs="Segoe UI"/>
            <w:color w:val="000000"/>
            <w:bdr w:val="none" w:sz="0" w:space="0" w:color="auto" w:frame="1"/>
          </w:rPr>
          <w:t>Collections.sort(al);    </w:t>
        </w:r>
      </w:ins>
    </w:p>
    <w:p w:rsidR="00CF0619" w:rsidRDefault="00CF0619" w:rsidP="00CF0619">
      <w:pPr>
        <w:numPr>
          <w:ilvl w:val="0"/>
          <w:numId w:val="59"/>
        </w:numPr>
        <w:spacing w:after="0" w:line="375" w:lineRule="atLeast"/>
        <w:ind w:left="0"/>
        <w:jc w:val="both"/>
        <w:rPr>
          <w:ins w:id="268" w:author="Unknown"/>
          <w:rFonts w:ascii="Segoe UI" w:hAnsi="Segoe UI" w:cs="Segoe UI"/>
          <w:color w:val="000000"/>
        </w:rPr>
      </w:pPr>
      <w:ins w:id="269" w:author="Unknown">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st:al){    </w:t>
        </w:r>
      </w:ins>
    </w:p>
    <w:p w:rsidR="00CF0619" w:rsidRDefault="00CF0619" w:rsidP="00CF0619">
      <w:pPr>
        <w:numPr>
          <w:ilvl w:val="0"/>
          <w:numId w:val="59"/>
        </w:numPr>
        <w:spacing w:after="0" w:line="375" w:lineRule="atLeast"/>
        <w:ind w:left="0"/>
        <w:jc w:val="both"/>
        <w:rPr>
          <w:ins w:id="270" w:author="Unknown"/>
          <w:rFonts w:ascii="Segoe UI" w:hAnsi="Segoe UI" w:cs="Segoe UI"/>
          <w:color w:val="000000"/>
        </w:rPr>
      </w:pPr>
      <w:ins w:id="271" w:author="Unknown">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ins>
    </w:p>
    <w:p w:rsidR="00CF0619" w:rsidRDefault="00CF0619" w:rsidP="00CF0619">
      <w:pPr>
        <w:numPr>
          <w:ilvl w:val="0"/>
          <w:numId w:val="59"/>
        </w:numPr>
        <w:spacing w:after="0" w:line="375" w:lineRule="atLeast"/>
        <w:ind w:left="0"/>
        <w:jc w:val="both"/>
        <w:rPr>
          <w:ins w:id="272" w:author="Unknown"/>
          <w:rFonts w:ascii="Segoe UI" w:hAnsi="Segoe UI" w:cs="Segoe UI"/>
          <w:color w:val="000000"/>
        </w:rPr>
      </w:pPr>
      <w:ins w:id="273" w:author="Unknown">
        <w:r>
          <w:rPr>
            <w:rFonts w:ascii="Segoe UI" w:hAnsi="Segoe UI" w:cs="Segoe UI"/>
            <w:color w:val="000000"/>
            <w:bdr w:val="none" w:sz="0" w:space="0" w:color="auto" w:frame="1"/>
          </w:rPr>
          <w:t>}    </w:t>
        </w:r>
      </w:ins>
    </w:p>
    <w:p w:rsidR="00CF0619" w:rsidRDefault="00CF0619" w:rsidP="00CF0619">
      <w:pPr>
        <w:numPr>
          <w:ilvl w:val="0"/>
          <w:numId w:val="59"/>
        </w:numPr>
        <w:spacing w:after="0" w:line="375" w:lineRule="atLeast"/>
        <w:ind w:left="0"/>
        <w:jc w:val="both"/>
        <w:rPr>
          <w:ins w:id="274" w:author="Unknown"/>
          <w:rFonts w:ascii="Segoe UI" w:hAnsi="Segoe UI" w:cs="Segoe UI"/>
          <w:color w:val="000000"/>
        </w:rPr>
      </w:pPr>
      <w:ins w:id="275" w:author="Unknown">
        <w:r>
          <w:rPr>
            <w:rFonts w:ascii="Segoe UI" w:hAnsi="Segoe UI" w:cs="Segoe UI"/>
            <w:color w:val="000000"/>
            <w:bdr w:val="none" w:sz="0" w:space="0" w:color="auto" w:frame="1"/>
          </w:rPr>
          <w:t>}    </w:t>
        </w:r>
      </w:ins>
    </w:p>
    <w:p w:rsidR="00CF0619" w:rsidRDefault="00CF0619" w:rsidP="00CF0619">
      <w:pPr>
        <w:numPr>
          <w:ilvl w:val="0"/>
          <w:numId w:val="59"/>
        </w:numPr>
        <w:spacing w:after="0" w:line="375" w:lineRule="atLeast"/>
        <w:ind w:left="0"/>
        <w:jc w:val="both"/>
        <w:rPr>
          <w:ins w:id="276" w:author="Unknown"/>
          <w:rFonts w:ascii="Segoe UI" w:hAnsi="Segoe UI" w:cs="Segoe UI"/>
          <w:color w:val="000000"/>
        </w:rPr>
      </w:pPr>
      <w:ins w:id="277" w:author="Unknown">
        <w:r>
          <w:rPr>
            <w:rFonts w:ascii="Segoe UI" w:hAnsi="Segoe UI" w:cs="Segoe UI"/>
            <w:color w:val="000000"/>
            <w:bdr w:val="none" w:sz="0" w:space="0" w:color="auto" w:frame="1"/>
          </w:rPr>
          <w:t>}    </w:t>
        </w:r>
      </w:ins>
    </w:p>
    <w:p w:rsidR="00CF0619" w:rsidRDefault="00CF0619" w:rsidP="00CF0619">
      <w:pPr>
        <w:pStyle w:val="HTMLPreformatted"/>
        <w:shd w:val="clear" w:color="auto" w:fill="1C1D1C"/>
        <w:jc w:val="both"/>
        <w:rPr>
          <w:ins w:id="278" w:author="Unknown"/>
          <w:color w:val="F9F9F9"/>
        </w:rPr>
      </w:pPr>
      <w:ins w:id="279" w:author="Unknown">
        <w:r>
          <w:rPr>
            <w:color w:val="F9F9F9"/>
          </w:rPr>
          <w:t>106 Ajay 27</w:t>
        </w:r>
      </w:ins>
    </w:p>
    <w:p w:rsidR="00CF0619" w:rsidRDefault="00CF0619" w:rsidP="00CF0619">
      <w:pPr>
        <w:pStyle w:val="HTMLPreformatted"/>
        <w:shd w:val="clear" w:color="auto" w:fill="1C1D1C"/>
        <w:jc w:val="both"/>
        <w:rPr>
          <w:ins w:id="280" w:author="Unknown"/>
          <w:color w:val="F9F9F9"/>
        </w:rPr>
      </w:pPr>
      <w:ins w:id="281" w:author="Unknown">
        <w:r>
          <w:rPr>
            <w:color w:val="F9F9F9"/>
          </w:rPr>
          <w:t>101 Vijay 23</w:t>
        </w:r>
      </w:ins>
    </w:p>
    <w:p w:rsidR="00CF0619" w:rsidRDefault="00CF0619" w:rsidP="00CF0619">
      <w:pPr>
        <w:pStyle w:val="HTMLPreformatted"/>
        <w:shd w:val="clear" w:color="auto" w:fill="1C1D1C"/>
        <w:jc w:val="both"/>
        <w:rPr>
          <w:ins w:id="282" w:author="Unknown"/>
          <w:color w:val="F9F9F9"/>
        </w:rPr>
      </w:pPr>
      <w:ins w:id="283" w:author="Unknown">
        <w:r>
          <w:rPr>
            <w:color w:val="F9F9F9"/>
          </w:rPr>
          <w:t>105 Jai 21</w:t>
        </w:r>
      </w:ins>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Default="00CF0619" w:rsidP="00CF0619">
      <w:pPr>
        <w:pStyle w:val="Heading3"/>
        <w:shd w:val="clear" w:color="auto" w:fill="FFFFFF"/>
        <w:spacing w:line="312" w:lineRule="atLeast"/>
        <w:jc w:val="both"/>
        <w:rPr>
          <w:rFonts w:ascii="Segoe UI" w:hAnsi="Segoe UI" w:cs="Segoe UI"/>
          <w:color w:val="333333"/>
        </w:rPr>
      </w:pPr>
    </w:p>
    <w:p w:rsidR="00CF0619" w:rsidRDefault="00CF0619" w:rsidP="00CF061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Comparator interface</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Java Comparator interface</w:t>
      </w:r>
      <w:r>
        <w:rPr>
          <w:rFonts w:ascii="Segoe UI" w:hAnsi="Segoe UI" w:cs="Segoe UI"/>
          <w:color w:val="333333"/>
        </w:rPr>
        <w:t> is used to order the objects of a user-defined class.</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This interface is found in java.util package and contains 2 methods compare(Object obj1,Object obj2) and equals(Object element).</w:t>
      </w:r>
    </w:p>
    <w:p w:rsidR="00CF0619" w:rsidRDefault="00CF0619" w:rsidP="00CF0619">
      <w:pPr>
        <w:pStyle w:val="NormalWeb"/>
        <w:shd w:val="clear" w:color="auto" w:fill="FFFFFF"/>
        <w:jc w:val="both"/>
        <w:rPr>
          <w:rFonts w:ascii="Segoe UI" w:hAnsi="Segoe UI" w:cs="Segoe UI"/>
          <w:color w:val="333333"/>
        </w:rPr>
      </w:pPr>
      <w:r>
        <w:rPr>
          <w:rFonts w:ascii="Segoe UI" w:hAnsi="Segoe UI" w:cs="Segoe UI"/>
          <w:color w:val="333333"/>
        </w:rPr>
        <w:t>It provides multiple sorting sequences, i.e., you can sort the elements on the basis of any data member, for example, rollno, name, age or anything else.</w:t>
      </w:r>
    </w:p>
    <w:p w:rsidR="00CF0619" w:rsidRDefault="00CF0619" w:rsidP="00CF061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of Java Comparator Interface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56"/>
        <w:gridCol w:w="6543"/>
      </w:tblGrid>
      <w:tr w:rsidR="00CF0619" w:rsidTr="00D23B17">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CF0619" w:rsidRDefault="00CF0619" w:rsidP="00D23B17">
            <w:pPr>
              <w:rPr>
                <w:b/>
                <w:bCs/>
                <w:color w:val="000000"/>
                <w:sz w:val="26"/>
                <w:szCs w:val="26"/>
              </w:rPr>
            </w:pPr>
            <w:r>
              <w:rPr>
                <w:b/>
                <w:bCs/>
                <w:color w:val="000000"/>
                <w:sz w:val="26"/>
                <w:szCs w:val="26"/>
              </w:rPr>
              <w:t>Description</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int compare(Object obj1, Object obj2)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compares the first object with the second object.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 xml:space="preserve">It is used to compare the current object with the specified </w:t>
            </w:r>
            <w:r>
              <w:rPr>
                <w:rFonts w:ascii="Segoe UI" w:hAnsi="Segoe UI" w:cs="Segoe UI"/>
                <w:color w:val="333333"/>
              </w:rPr>
              <w:lastRenderedPageBreak/>
              <w:t>object.</w:t>
            </w:r>
          </w:p>
        </w:tc>
      </w:tr>
      <w:tr w:rsidR="00CF0619" w:rsidTr="00D23B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lastRenderedPageBreak/>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0619" w:rsidRDefault="00CF0619" w:rsidP="00D23B17">
            <w:pPr>
              <w:jc w:val="both"/>
              <w:rPr>
                <w:rFonts w:ascii="Segoe UI" w:hAnsi="Segoe UI" w:cs="Segoe UI"/>
                <w:color w:val="333333"/>
                <w:sz w:val="24"/>
                <w:szCs w:val="24"/>
              </w:rPr>
            </w:pPr>
            <w:r>
              <w:rPr>
                <w:rFonts w:ascii="Segoe UI" w:hAnsi="Segoe UI" w:cs="Segoe UI"/>
                <w:color w:val="333333"/>
              </w:rPr>
              <w:t>It is used to compare the current object with the specified object.</w:t>
            </w:r>
          </w:p>
        </w:tc>
      </w:tr>
    </w:tbl>
    <w:p w:rsidR="00CF0619" w:rsidRDefault="00CF0619" w:rsidP="00CF061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Collections class</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Collections</w:t>
      </w:r>
      <w:r>
        <w:rPr>
          <w:rFonts w:ascii="Segoe UI" w:hAnsi="Segoe UI" w:cs="Segoe UI"/>
          <w:color w:val="333333"/>
        </w:rPr>
        <w:t> class provides static methods for sorting the elements of a collection. If collection elements are of Set or Map, we can use TreeSet or TreeMap. However, we cannot sort the elements of List. Collections class provides methods for sorting the elements of List type elements also.</w:t>
      </w:r>
    </w:p>
    <w:p w:rsidR="00CF0619" w:rsidRDefault="00CF0619" w:rsidP="00CF0619">
      <w:pPr>
        <w:jc w:val="center"/>
        <w:textAlignment w:val="baseline"/>
        <w:rPr>
          <w:rFonts w:ascii="inherit" w:hAnsi="inherit" w:cs="Times New Roman"/>
          <w:color w:val="FFFFFF"/>
          <w:sz w:val="21"/>
          <w:szCs w:val="21"/>
        </w:rPr>
      </w:pPr>
      <w:r>
        <w:rPr>
          <w:rFonts w:ascii="inherit" w:hAnsi="inherit"/>
          <w:color w:val="FFFFFF"/>
          <w:sz w:val="21"/>
          <w:szCs w:val="21"/>
        </w:rPr>
        <w:t>History of Java</w:t>
      </w:r>
    </w:p>
    <w:p w:rsidR="00CF0619" w:rsidRDefault="00CF0619" w:rsidP="00CF0619">
      <w:pPr>
        <w:pStyle w:val="Heading4"/>
        <w:shd w:val="clear" w:color="auto" w:fill="FFFFFF"/>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 of Collections class for sorting List elements</w:t>
      </w:r>
    </w:p>
    <w:p w:rsidR="00CF0619" w:rsidRDefault="00CF0619" w:rsidP="00CF0619">
      <w:pPr>
        <w:pStyle w:val="NormalWeb"/>
        <w:shd w:val="clear" w:color="auto" w:fill="FFFFFF"/>
        <w:jc w:val="both"/>
        <w:rPr>
          <w:rFonts w:ascii="Segoe UI" w:hAnsi="Segoe UI" w:cs="Segoe UI"/>
          <w:color w:val="333333"/>
        </w:rPr>
      </w:pPr>
      <w:r>
        <w:rPr>
          <w:rStyle w:val="Strong"/>
          <w:rFonts w:ascii="Segoe UI" w:hAnsi="Segoe UI" w:cs="Segoe UI"/>
          <w:color w:val="333333"/>
        </w:rPr>
        <w:t>public void sort(List list, Comparator c):</w:t>
      </w:r>
      <w:r>
        <w:rPr>
          <w:rFonts w:ascii="Segoe UI" w:hAnsi="Segoe UI" w:cs="Segoe UI"/>
          <w:color w:val="333333"/>
        </w:rPr>
        <w:t> is used to sort the elements of List by the given Comparator.</w:t>
      </w:r>
    </w:p>
    <w:p w:rsidR="00CF0619" w:rsidRDefault="00CF0619" w:rsidP="00CF0619">
      <w:pPr>
        <w:rPr>
          <w:rFonts w:ascii="Times New Roman" w:hAnsi="Times New Roman" w:cs="Times New Roman"/>
        </w:rPr>
      </w:pPr>
      <w:r>
        <w:pict>
          <v:rect id="_x0000_i1040" style="width:0;height:.75pt" o:hralign="left" o:hrstd="t" o:hrnoshade="t" o:hr="t" fillcolor="#d4d4d4" stroked="f"/>
        </w:pict>
      </w:r>
    </w:p>
    <w:p w:rsidR="00CF0619" w:rsidRDefault="00CF0619" w:rsidP="00CF0619">
      <w:pPr>
        <w:pStyle w:val="Heading2"/>
        <w:shd w:val="clear" w:color="auto" w:fill="FFFFFF"/>
        <w:spacing w:line="312" w:lineRule="atLeast"/>
        <w:jc w:val="both"/>
        <w:rPr>
          <w:ins w:id="284" w:author="Unknown"/>
          <w:rFonts w:ascii="Helvetica" w:hAnsi="Helvetica" w:cs="Helvetica"/>
          <w:b w:val="0"/>
          <w:bCs w:val="0"/>
          <w:color w:val="610B38"/>
          <w:sz w:val="38"/>
          <w:szCs w:val="38"/>
        </w:rPr>
      </w:pPr>
      <w:ins w:id="285" w:author="Unknown">
        <w:r>
          <w:rPr>
            <w:rFonts w:ascii="Helvetica" w:hAnsi="Helvetica" w:cs="Helvetica"/>
            <w:b w:val="0"/>
            <w:bCs w:val="0"/>
            <w:color w:val="610B38"/>
            <w:sz w:val="38"/>
            <w:szCs w:val="38"/>
          </w:rPr>
          <w:t>Java Comparator Example (Non-generic Old Style)</w:t>
        </w:r>
      </w:ins>
    </w:p>
    <w:p w:rsidR="00CF0619" w:rsidRDefault="00CF0619" w:rsidP="00CF0619">
      <w:pPr>
        <w:pStyle w:val="NormalWeb"/>
        <w:shd w:val="clear" w:color="auto" w:fill="FFFFFF"/>
        <w:jc w:val="both"/>
        <w:rPr>
          <w:ins w:id="286" w:author="Unknown"/>
          <w:rFonts w:ascii="Segoe UI" w:hAnsi="Segoe UI" w:cs="Segoe UI"/>
          <w:color w:val="333333"/>
        </w:rPr>
      </w:pPr>
      <w:ins w:id="287" w:author="Unknown">
        <w:r>
          <w:rPr>
            <w:rFonts w:ascii="Segoe UI" w:hAnsi="Segoe UI" w:cs="Segoe UI"/>
            <w:color w:val="333333"/>
          </w:rPr>
          <w:t>Let's see the example of sorting the elements of List on the basis of age and name. In this example, we have created 4 java classes:</w:t>
        </w:r>
      </w:ins>
    </w:p>
    <w:p w:rsidR="00CF0619" w:rsidRDefault="00CF0619" w:rsidP="00CF0619">
      <w:pPr>
        <w:numPr>
          <w:ilvl w:val="0"/>
          <w:numId w:val="60"/>
        </w:numPr>
        <w:shd w:val="clear" w:color="auto" w:fill="FFFFFF"/>
        <w:spacing w:before="60" w:after="100" w:afterAutospacing="1" w:line="375" w:lineRule="atLeast"/>
        <w:jc w:val="both"/>
        <w:rPr>
          <w:ins w:id="288" w:author="Unknown"/>
          <w:rFonts w:ascii="Segoe UI" w:hAnsi="Segoe UI" w:cs="Segoe UI"/>
          <w:color w:val="000000"/>
        </w:rPr>
      </w:pPr>
      <w:ins w:id="289" w:author="Unknown">
        <w:r>
          <w:rPr>
            <w:rFonts w:ascii="Segoe UI" w:hAnsi="Segoe UI" w:cs="Segoe UI"/>
            <w:color w:val="000000"/>
          </w:rPr>
          <w:t>Student.java</w:t>
        </w:r>
      </w:ins>
    </w:p>
    <w:p w:rsidR="00CF0619" w:rsidRDefault="00CF0619" w:rsidP="00CF0619">
      <w:pPr>
        <w:numPr>
          <w:ilvl w:val="0"/>
          <w:numId w:val="60"/>
        </w:numPr>
        <w:shd w:val="clear" w:color="auto" w:fill="FFFFFF"/>
        <w:spacing w:before="60" w:after="100" w:afterAutospacing="1" w:line="375" w:lineRule="atLeast"/>
        <w:jc w:val="both"/>
        <w:rPr>
          <w:ins w:id="290" w:author="Unknown"/>
          <w:rFonts w:ascii="Segoe UI" w:hAnsi="Segoe UI" w:cs="Segoe UI"/>
          <w:color w:val="000000"/>
        </w:rPr>
      </w:pPr>
      <w:ins w:id="291" w:author="Unknown">
        <w:r>
          <w:rPr>
            <w:rFonts w:ascii="Segoe UI" w:hAnsi="Segoe UI" w:cs="Segoe UI"/>
            <w:color w:val="000000"/>
          </w:rPr>
          <w:t>AgeComparator.java</w:t>
        </w:r>
      </w:ins>
    </w:p>
    <w:p w:rsidR="00CF0619" w:rsidRDefault="00CF0619" w:rsidP="00CF0619">
      <w:pPr>
        <w:numPr>
          <w:ilvl w:val="0"/>
          <w:numId w:val="60"/>
        </w:numPr>
        <w:shd w:val="clear" w:color="auto" w:fill="FFFFFF"/>
        <w:spacing w:before="60" w:after="100" w:afterAutospacing="1" w:line="375" w:lineRule="atLeast"/>
        <w:jc w:val="both"/>
        <w:rPr>
          <w:ins w:id="292" w:author="Unknown"/>
          <w:rFonts w:ascii="Segoe UI" w:hAnsi="Segoe UI" w:cs="Segoe UI"/>
          <w:color w:val="000000"/>
        </w:rPr>
      </w:pPr>
      <w:ins w:id="293" w:author="Unknown">
        <w:r>
          <w:rPr>
            <w:rFonts w:ascii="Segoe UI" w:hAnsi="Segoe UI" w:cs="Segoe UI"/>
            <w:color w:val="000000"/>
          </w:rPr>
          <w:t>NameComparator.java</w:t>
        </w:r>
      </w:ins>
    </w:p>
    <w:p w:rsidR="00CF0619" w:rsidRDefault="00CF0619" w:rsidP="00CF0619">
      <w:pPr>
        <w:numPr>
          <w:ilvl w:val="0"/>
          <w:numId w:val="60"/>
        </w:numPr>
        <w:shd w:val="clear" w:color="auto" w:fill="FFFFFF"/>
        <w:spacing w:before="60" w:after="100" w:afterAutospacing="1" w:line="375" w:lineRule="atLeast"/>
        <w:jc w:val="both"/>
        <w:rPr>
          <w:ins w:id="294" w:author="Unknown"/>
          <w:rFonts w:ascii="Segoe UI" w:hAnsi="Segoe UI" w:cs="Segoe UI"/>
          <w:color w:val="000000"/>
        </w:rPr>
      </w:pPr>
      <w:ins w:id="295" w:author="Unknown">
        <w:r>
          <w:rPr>
            <w:rFonts w:ascii="Segoe UI" w:hAnsi="Segoe UI" w:cs="Segoe UI"/>
            <w:color w:val="000000"/>
          </w:rPr>
          <w:t>Simple.java</w:t>
        </w:r>
      </w:ins>
    </w:p>
    <w:p w:rsidR="00CF0619" w:rsidRDefault="00CF0619" w:rsidP="00CF0619">
      <w:pPr>
        <w:spacing w:after="0" w:line="240" w:lineRule="auto"/>
        <w:rPr>
          <w:ins w:id="296" w:author="Unknown"/>
          <w:rFonts w:ascii="Times New Roman" w:hAnsi="Times New Roman" w:cs="Times New Roman"/>
        </w:rPr>
      </w:pPr>
      <w:ins w:id="297" w:author="Unknown">
        <w:r>
          <w:rPr>
            <w:rStyle w:val="Strong"/>
            <w:rFonts w:ascii="Segoe UI" w:hAnsi="Segoe UI" w:cs="Segoe UI"/>
            <w:color w:val="333333"/>
            <w:shd w:val="clear" w:color="auto" w:fill="FFFFFF"/>
          </w:rPr>
          <w:t>Student.java</w:t>
        </w:r>
      </w:ins>
    </w:p>
    <w:p w:rsidR="00CF0619" w:rsidRDefault="00CF0619" w:rsidP="00CF0619">
      <w:pPr>
        <w:pStyle w:val="NormalWeb"/>
        <w:shd w:val="clear" w:color="auto" w:fill="FFFFFF"/>
        <w:jc w:val="both"/>
        <w:rPr>
          <w:ins w:id="298" w:author="Unknown"/>
          <w:rFonts w:ascii="Segoe UI" w:hAnsi="Segoe UI" w:cs="Segoe UI"/>
          <w:color w:val="333333"/>
        </w:rPr>
      </w:pPr>
      <w:ins w:id="299" w:author="Unknown">
        <w:r>
          <w:rPr>
            <w:rFonts w:ascii="Segoe UI" w:hAnsi="Segoe UI" w:cs="Segoe UI"/>
            <w:color w:val="333333"/>
          </w:rPr>
          <w:t>This class contains three fields rollno, name and age and a parameterized constructor.</w:t>
        </w:r>
      </w:ins>
    </w:p>
    <w:p w:rsidR="00CF0619" w:rsidRDefault="00CF0619" w:rsidP="00CF0619">
      <w:pPr>
        <w:numPr>
          <w:ilvl w:val="0"/>
          <w:numId w:val="61"/>
        </w:numPr>
        <w:spacing w:after="0" w:line="375" w:lineRule="atLeast"/>
        <w:ind w:left="0"/>
        <w:jc w:val="both"/>
        <w:rPr>
          <w:ins w:id="300" w:author="Unknown"/>
          <w:rFonts w:ascii="Segoe UI" w:hAnsi="Segoe UI" w:cs="Segoe UI"/>
          <w:color w:val="000000"/>
        </w:rPr>
      </w:pPr>
      <w:ins w:id="301"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ins>
    </w:p>
    <w:p w:rsidR="00CF0619" w:rsidRDefault="00CF0619" w:rsidP="00CF0619">
      <w:pPr>
        <w:numPr>
          <w:ilvl w:val="0"/>
          <w:numId w:val="61"/>
        </w:numPr>
        <w:spacing w:after="0" w:line="375" w:lineRule="atLeast"/>
        <w:ind w:left="0"/>
        <w:jc w:val="both"/>
        <w:rPr>
          <w:ins w:id="302" w:author="Unknown"/>
          <w:rFonts w:ascii="Segoe UI" w:hAnsi="Segoe UI" w:cs="Segoe UI"/>
          <w:color w:val="000000"/>
        </w:rPr>
      </w:pPr>
      <w:ins w:id="303" w:author="Unknown">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ins>
    </w:p>
    <w:p w:rsidR="00CF0619" w:rsidRDefault="00CF0619" w:rsidP="00CF0619">
      <w:pPr>
        <w:numPr>
          <w:ilvl w:val="0"/>
          <w:numId w:val="61"/>
        </w:numPr>
        <w:spacing w:after="0" w:line="375" w:lineRule="atLeast"/>
        <w:ind w:left="0"/>
        <w:jc w:val="both"/>
        <w:rPr>
          <w:ins w:id="304" w:author="Unknown"/>
          <w:rFonts w:ascii="Segoe UI" w:hAnsi="Segoe UI" w:cs="Segoe UI"/>
          <w:color w:val="000000"/>
        </w:rPr>
      </w:pPr>
      <w:ins w:id="305" w:author="Unknown">
        <w:r>
          <w:rPr>
            <w:rFonts w:ascii="Segoe UI" w:hAnsi="Segoe UI" w:cs="Segoe UI"/>
            <w:color w:val="000000"/>
            <w:bdr w:val="none" w:sz="0" w:space="0" w:color="auto" w:frame="1"/>
          </w:rPr>
          <w:t>String name;  </w:t>
        </w:r>
      </w:ins>
    </w:p>
    <w:p w:rsidR="00CF0619" w:rsidRDefault="00CF0619" w:rsidP="00CF0619">
      <w:pPr>
        <w:numPr>
          <w:ilvl w:val="0"/>
          <w:numId w:val="61"/>
        </w:numPr>
        <w:spacing w:after="0" w:line="375" w:lineRule="atLeast"/>
        <w:ind w:left="0"/>
        <w:jc w:val="both"/>
        <w:rPr>
          <w:ins w:id="306" w:author="Unknown"/>
          <w:rFonts w:ascii="Segoe UI" w:hAnsi="Segoe UI" w:cs="Segoe UI"/>
          <w:color w:val="000000"/>
        </w:rPr>
      </w:pPr>
      <w:ins w:id="307" w:author="Unknown">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61"/>
        </w:numPr>
        <w:spacing w:after="0" w:line="375" w:lineRule="atLeast"/>
        <w:ind w:left="0"/>
        <w:jc w:val="both"/>
        <w:rPr>
          <w:ins w:id="308" w:author="Unknown"/>
          <w:rFonts w:ascii="Segoe UI" w:hAnsi="Segoe UI" w:cs="Segoe UI"/>
          <w:color w:val="000000"/>
        </w:rPr>
      </w:pPr>
      <w:ins w:id="309" w:author="Unknown">
        <w:r>
          <w:rPr>
            <w:rFonts w:ascii="Segoe UI" w:hAnsi="Segoe UI" w:cs="Segoe UI"/>
            <w:color w:val="000000"/>
            <w:bdr w:val="none" w:sz="0" w:space="0" w:color="auto" w:frame="1"/>
          </w:rPr>
          <w:lastRenderedPageBreak/>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61"/>
        </w:numPr>
        <w:spacing w:after="0" w:line="375" w:lineRule="atLeast"/>
        <w:ind w:left="0"/>
        <w:jc w:val="both"/>
        <w:rPr>
          <w:ins w:id="310" w:author="Unknown"/>
          <w:rFonts w:ascii="Segoe UI" w:hAnsi="Segoe UI" w:cs="Segoe UI"/>
          <w:color w:val="000000"/>
        </w:rPr>
      </w:pPr>
      <w:ins w:id="311"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ins>
    </w:p>
    <w:p w:rsidR="00CF0619" w:rsidRDefault="00CF0619" w:rsidP="00CF0619">
      <w:pPr>
        <w:numPr>
          <w:ilvl w:val="0"/>
          <w:numId w:val="61"/>
        </w:numPr>
        <w:spacing w:after="0" w:line="375" w:lineRule="atLeast"/>
        <w:ind w:left="0"/>
        <w:jc w:val="both"/>
        <w:rPr>
          <w:ins w:id="312" w:author="Unknown"/>
          <w:rFonts w:ascii="Segoe UI" w:hAnsi="Segoe UI" w:cs="Segoe UI"/>
          <w:color w:val="000000"/>
        </w:rPr>
      </w:pPr>
      <w:ins w:id="313"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ins>
    </w:p>
    <w:p w:rsidR="00CF0619" w:rsidRDefault="00CF0619" w:rsidP="00CF0619">
      <w:pPr>
        <w:numPr>
          <w:ilvl w:val="0"/>
          <w:numId w:val="61"/>
        </w:numPr>
        <w:spacing w:after="0" w:line="375" w:lineRule="atLeast"/>
        <w:ind w:left="0"/>
        <w:jc w:val="both"/>
        <w:rPr>
          <w:ins w:id="314" w:author="Unknown"/>
          <w:rFonts w:ascii="Segoe UI" w:hAnsi="Segoe UI" w:cs="Segoe UI"/>
          <w:color w:val="000000"/>
        </w:rPr>
      </w:pPr>
      <w:ins w:id="315"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ins>
    </w:p>
    <w:p w:rsidR="00CF0619" w:rsidRDefault="00CF0619" w:rsidP="00CF0619">
      <w:pPr>
        <w:numPr>
          <w:ilvl w:val="0"/>
          <w:numId w:val="61"/>
        </w:numPr>
        <w:spacing w:after="0" w:line="375" w:lineRule="atLeast"/>
        <w:ind w:left="0"/>
        <w:jc w:val="both"/>
        <w:rPr>
          <w:ins w:id="316" w:author="Unknown"/>
          <w:rFonts w:ascii="Segoe UI" w:hAnsi="Segoe UI" w:cs="Segoe UI"/>
          <w:color w:val="000000"/>
        </w:rPr>
      </w:pPr>
      <w:ins w:id="317" w:author="Unknown">
        <w:r>
          <w:rPr>
            <w:rFonts w:ascii="Segoe UI" w:hAnsi="Segoe UI" w:cs="Segoe UI"/>
            <w:color w:val="000000"/>
            <w:bdr w:val="none" w:sz="0" w:space="0" w:color="auto" w:frame="1"/>
          </w:rPr>
          <w:t>}  </w:t>
        </w:r>
      </w:ins>
    </w:p>
    <w:p w:rsidR="00CF0619" w:rsidRDefault="00CF0619" w:rsidP="00CF0619">
      <w:pPr>
        <w:numPr>
          <w:ilvl w:val="0"/>
          <w:numId w:val="61"/>
        </w:numPr>
        <w:spacing w:after="0" w:line="375" w:lineRule="atLeast"/>
        <w:ind w:left="0"/>
        <w:jc w:val="both"/>
        <w:rPr>
          <w:ins w:id="318" w:author="Unknown"/>
          <w:rFonts w:ascii="Segoe UI" w:hAnsi="Segoe UI" w:cs="Segoe UI"/>
          <w:color w:val="000000"/>
        </w:rPr>
      </w:pPr>
      <w:ins w:id="319" w:author="Unknown">
        <w:r>
          <w:rPr>
            <w:rFonts w:ascii="Segoe UI" w:hAnsi="Segoe UI" w:cs="Segoe UI"/>
            <w:color w:val="000000"/>
            <w:bdr w:val="none" w:sz="0" w:space="0" w:color="auto" w:frame="1"/>
          </w:rPr>
          <w:t>}  </w:t>
        </w:r>
      </w:ins>
    </w:p>
    <w:p w:rsidR="00CF0619" w:rsidRDefault="00CF0619" w:rsidP="00CF0619">
      <w:pPr>
        <w:spacing w:line="240" w:lineRule="auto"/>
        <w:rPr>
          <w:ins w:id="320" w:author="Unknown"/>
          <w:rFonts w:ascii="Times New Roman" w:hAnsi="Times New Roman" w:cs="Times New Roman"/>
        </w:rPr>
      </w:pPr>
      <w:ins w:id="321" w:author="Unknown">
        <w:r>
          <w:rPr>
            <w:rStyle w:val="Strong"/>
            <w:rFonts w:ascii="Segoe UI" w:hAnsi="Segoe UI" w:cs="Segoe UI"/>
            <w:color w:val="333333"/>
            <w:shd w:val="clear" w:color="auto" w:fill="FFFFFF"/>
          </w:rPr>
          <w:t>AgeComparator.java</w:t>
        </w:r>
      </w:ins>
    </w:p>
    <w:p w:rsidR="00CF0619" w:rsidRDefault="00CF0619" w:rsidP="00CF0619">
      <w:pPr>
        <w:pStyle w:val="NormalWeb"/>
        <w:shd w:val="clear" w:color="auto" w:fill="FFFFFF"/>
        <w:jc w:val="both"/>
        <w:rPr>
          <w:ins w:id="322" w:author="Unknown"/>
          <w:rFonts w:ascii="Segoe UI" w:hAnsi="Segoe UI" w:cs="Segoe UI"/>
          <w:color w:val="333333"/>
        </w:rPr>
      </w:pPr>
      <w:ins w:id="323" w:author="Unknown">
        <w:r>
          <w:rPr>
            <w:rFonts w:ascii="Segoe UI" w:hAnsi="Segoe UI" w:cs="Segoe UI"/>
            <w:color w:val="333333"/>
          </w:rPr>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ins>
    </w:p>
    <w:p w:rsidR="00CF0619" w:rsidRDefault="00CF0619" w:rsidP="00CF0619">
      <w:pPr>
        <w:numPr>
          <w:ilvl w:val="0"/>
          <w:numId w:val="62"/>
        </w:numPr>
        <w:spacing w:after="0" w:line="375" w:lineRule="atLeast"/>
        <w:ind w:left="0"/>
        <w:jc w:val="both"/>
        <w:rPr>
          <w:ins w:id="324" w:author="Unknown"/>
          <w:rFonts w:ascii="Segoe UI" w:hAnsi="Segoe UI" w:cs="Segoe UI"/>
          <w:color w:val="000000"/>
        </w:rPr>
      </w:pPr>
      <w:ins w:id="325"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62"/>
        </w:numPr>
        <w:spacing w:after="0" w:line="375" w:lineRule="atLeast"/>
        <w:ind w:left="0"/>
        <w:jc w:val="both"/>
        <w:rPr>
          <w:ins w:id="326" w:author="Unknown"/>
          <w:rFonts w:ascii="Segoe UI" w:hAnsi="Segoe UI" w:cs="Segoe UI"/>
          <w:color w:val="000000"/>
        </w:rPr>
      </w:pPr>
      <w:ins w:id="327"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AgeComparator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  </w:t>
        </w:r>
      </w:ins>
    </w:p>
    <w:p w:rsidR="00CF0619" w:rsidRDefault="00CF0619" w:rsidP="00CF0619">
      <w:pPr>
        <w:numPr>
          <w:ilvl w:val="0"/>
          <w:numId w:val="62"/>
        </w:numPr>
        <w:spacing w:after="0" w:line="375" w:lineRule="atLeast"/>
        <w:ind w:left="0"/>
        <w:jc w:val="both"/>
        <w:rPr>
          <w:ins w:id="328" w:author="Unknown"/>
          <w:rFonts w:ascii="Segoe UI" w:hAnsi="Segoe UI" w:cs="Segoe UI"/>
          <w:color w:val="000000"/>
        </w:rPr>
      </w:pPr>
      <w:ins w:id="329"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compare(Object o1,Object o2){  </w:t>
        </w:r>
      </w:ins>
    </w:p>
    <w:p w:rsidR="00CF0619" w:rsidRDefault="00CF0619" w:rsidP="00CF0619">
      <w:pPr>
        <w:numPr>
          <w:ilvl w:val="0"/>
          <w:numId w:val="62"/>
        </w:numPr>
        <w:spacing w:after="0" w:line="375" w:lineRule="atLeast"/>
        <w:ind w:left="0"/>
        <w:jc w:val="both"/>
        <w:rPr>
          <w:ins w:id="330" w:author="Unknown"/>
          <w:rFonts w:ascii="Segoe UI" w:hAnsi="Segoe UI" w:cs="Segoe UI"/>
          <w:color w:val="000000"/>
        </w:rPr>
      </w:pPr>
      <w:ins w:id="331" w:author="Unknown">
        <w:r>
          <w:rPr>
            <w:rFonts w:ascii="Segoe UI" w:hAnsi="Segoe UI" w:cs="Segoe UI"/>
            <w:color w:val="000000"/>
            <w:bdr w:val="none" w:sz="0" w:space="0" w:color="auto" w:frame="1"/>
          </w:rPr>
          <w:t>Student s1=(Student)o1;  </w:t>
        </w:r>
      </w:ins>
    </w:p>
    <w:p w:rsidR="00CF0619" w:rsidRDefault="00CF0619" w:rsidP="00CF0619">
      <w:pPr>
        <w:numPr>
          <w:ilvl w:val="0"/>
          <w:numId w:val="62"/>
        </w:numPr>
        <w:spacing w:after="0" w:line="375" w:lineRule="atLeast"/>
        <w:ind w:left="0"/>
        <w:jc w:val="both"/>
        <w:rPr>
          <w:ins w:id="332" w:author="Unknown"/>
          <w:rFonts w:ascii="Segoe UI" w:hAnsi="Segoe UI" w:cs="Segoe UI"/>
          <w:color w:val="000000"/>
        </w:rPr>
      </w:pPr>
      <w:ins w:id="333" w:author="Unknown">
        <w:r>
          <w:rPr>
            <w:rFonts w:ascii="Segoe UI" w:hAnsi="Segoe UI" w:cs="Segoe UI"/>
            <w:color w:val="000000"/>
            <w:bdr w:val="none" w:sz="0" w:space="0" w:color="auto" w:frame="1"/>
          </w:rPr>
          <w:t>Student s2=(Student)o2;  </w:t>
        </w:r>
      </w:ins>
    </w:p>
    <w:p w:rsidR="00CF0619" w:rsidRDefault="00CF0619" w:rsidP="00CF0619">
      <w:pPr>
        <w:numPr>
          <w:ilvl w:val="0"/>
          <w:numId w:val="62"/>
        </w:numPr>
        <w:spacing w:after="0" w:line="375" w:lineRule="atLeast"/>
        <w:ind w:left="0"/>
        <w:jc w:val="both"/>
        <w:rPr>
          <w:ins w:id="334" w:author="Unknown"/>
          <w:rFonts w:ascii="Segoe UI" w:hAnsi="Segoe UI" w:cs="Segoe UI"/>
          <w:color w:val="000000"/>
        </w:rPr>
      </w:pPr>
      <w:ins w:id="335" w:author="Unknown">
        <w:r>
          <w:rPr>
            <w:rFonts w:ascii="Segoe UI" w:hAnsi="Segoe UI" w:cs="Segoe UI"/>
            <w:color w:val="000000"/>
            <w:bdr w:val="none" w:sz="0" w:space="0" w:color="auto" w:frame="1"/>
          </w:rPr>
          <w:t>  </w:t>
        </w:r>
      </w:ins>
    </w:p>
    <w:p w:rsidR="00CF0619" w:rsidRDefault="00CF0619" w:rsidP="00CF0619">
      <w:pPr>
        <w:numPr>
          <w:ilvl w:val="0"/>
          <w:numId w:val="62"/>
        </w:numPr>
        <w:spacing w:after="0" w:line="375" w:lineRule="atLeast"/>
        <w:ind w:left="0"/>
        <w:jc w:val="both"/>
        <w:rPr>
          <w:ins w:id="336" w:author="Unknown"/>
          <w:rFonts w:ascii="Segoe UI" w:hAnsi="Segoe UI" w:cs="Segoe UI"/>
          <w:color w:val="000000"/>
        </w:rPr>
      </w:pPr>
      <w:ins w:id="337" w:author="Unknown">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(s1.age==s2.age)  </w:t>
        </w:r>
      </w:ins>
    </w:p>
    <w:p w:rsidR="00CF0619" w:rsidRDefault="00CF0619" w:rsidP="00CF0619">
      <w:pPr>
        <w:numPr>
          <w:ilvl w:val="0"/>
          <w:numId w:val="62"/>
        </w:numPr>
        <w:spacing w:after="0" w:line="375" w:lineRule="atLeast"/>
        <w:ind w:left="0"/>
        <w:jc w:val="both"/>
        <w:rPr>
          <w:ins w:id="338" w:author="Unknown"/>
          <w:rFonts w:ascii="Segoe UI" w:hAnsi="Segoe UI" w:cs="Segoe UI"/>
          <w:color w:val="000000"/>
        </w:rPr>
      </w:pPr>
      <w:ins w:id="339"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ins>
    </w:p>
    <w:p w:rsidR="00CF0619" w:rsidRDefault="00CF0619" w:rsidP="00CF0619">
      <w:pPr>
        <w:numPr>
          <w:ilvl w:val="0"/>
          <w:numId w:val="62"/>
        </w:numPr>
        <w:spacing w:after="0" w:line="375" w:lineRule="atLeast"/>
        <w:ind w:left="0"/>
        <w:jc w:val="both"/>
        <w:rPr>
          <w:ins w:id="340" w:author="Unknown"/>
          <w:rFonts w:ascii="Segoe UI" w:hAnsi="Segoe UI" w:cs="Segoe UI"/>
          <w:color w:val="000000"/>
        </w:rPr>
      </w:pPr>
      <w:ins w:id="341" w:author="Unknown">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(s1.age&gt;s2.age)  </w:t>
        </w:r>
      </w:ins>
    </w:p>
    <w:p w:rsidR="00CF0619" w:rsidRDefault="00CF0619" w:rsidP="00CF0619">
      <w:pPr>
        <w:numPr>
          <w:ilvl w:val="0"/>
          <w:numId w:val="62"/>
        </w:numPr>
        <w:spacing w:after="0" w:line="375" w:lineRule="atLeast"/>
        <w:ind w:left="0"/>
        <w:jc w:val="both"/>
        <w:rPr>
          <w:ins w:id="342" w:author="Unknown"/>
          <w:rFonts w:ascii="Segoe UI" w:hAnsi="Segoe UI" w:cs="Segoe UI"/>
          <w:color w:val="000000"/>
        </w:rPr>
      </w:pPr>
      <w:ins w:id="343"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62"/>
        </w:numPr>
        <w:spacing w:after="0" w:line="375" w:lineRule="atLeast"/>
        <w:ind w:left="0"/>
        <w:jc w:val="both"/>
        <w:rPr>
          <w:ins w:id="344" w:author="Unknown"/>
          <w:rFonts w:ascii="Segoe UI" w:hAnsi="Segoe UI" w:cs="Segoe UI"/>
          <w:color w:val="000000"/>
        </w:rPr>
      </w:pPr>
      <w:ins w:id="345" w:author="Unknown">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ins>
    </w:p>
    <w:p w:rsidR="00CF0619" w:rsidRDefault="00CF0619" w:rsidP="00CF0619">
      <w:pPr>
        <w:numPr>
          <w:ilvl w:val="0"/>
          <w:numId w:val="62"/>
        </w:numPr>
        <w:spacing w:after="0" w:line="375" w:lineRule="atLeast"/>
        <w:ind w:left="0"/>
        <w:jc w:val="both"/>
        <w:rPr>
          <w:ins w:id="346" w:author="Unknown"/>
          <w:rFonts w:ascii="Segoe UI" w:hAnsi="Segoe UI" w:cs="Segoe UI"/>
          <w:color w:val="000000"/>
        </w:rPr>
      </w:pPr>
      <w:ins w:id="347"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62"/>
        </w:numPr>
        <w:spacing w:after="0" w:line="375" w:lineRule="atLeast"/>
        <w:ind w:left="0"/>
        <w:jc w:val="both"/>
        <w:rPr>
          <w:ins w:id="348" w:author="Unknown"/>
          <w:rFonts w:ascii="Segoe UI" w:hAnsi="Segoe UI" w:cs="Segoe UI"/>
          <w:color w:val="000000"/>
        </w:rPr>
      </w:pPr>
      <w:ins w:id="349" w:author="Unknown">
        <w:r>
          <w:rPr>
            <w:rFonts w:ascii="Segoe UI" w:hAnsi="Segoe UI" w:cs="Segoe UI"/>
            <w:color w:val="000000"/>
            <w:bdr w:val="none" w:sz="0" w:space="0" w:color="auto" w:frame="1"/>
          </w:rPr>
          <w:t>}  </w:t>
        </w:r>
      </w:ins>
    </w:p>
    <w:p w:rsidR="00CF0619" w:rsidRDefault="00CF0619" w:rsidP="00CF0619">
      <w:pPr>
        <w:numPr>
          <w:ilvl w:val="0"/>
          <w:numId w:val="62"/>
        </w:numPr>
        <w:spacing w:after="0" w:line="375" w:lineRule="atLeast"/>
        <w:ind w:left="0"/>
        <w:jc w:val="both"/>
        <w:rPr>
          <w:ins w:id="350" w:author="Unknown"/>
          <w:rFonts w:ascii="Segoe UI" w:hAnsi="Segoe UI" w:cs="Segoe UI"/>
          <w:color w:val="000000"/>
        </w:rPr>
      </w:pPr>
      <w:ins w:id="351" w:author="Unknown">
        <w:r>
          <w:rPr>
            <w:rFonts w:ascii="Segoe UI" w:hAnsi="Segoe UI" w:cs="Segoe UI"/>
            <w:color w:val="000000"/>
            <w:bdr w:val="none" w:sz="0" w:space="0" w:color="auto" w:frame="1"/>
          </w:rPr>
          <w:t>}  </w:t>
        </w:r>
      </w:ins>
    </w:p>
    <w:p w:rsidR="00CF0619" w:rsidRDefault="00CF0619" w:rsidP="00CF0619">
      <w:pPr>
        <w:spacing w:line="240" w:lineRule="auto"/>
        <w:rPr>
          <w:ins w:id="352" w:author="Unknown"/>
          <w:rFonts w:ascii="Times New Roman" w:hAnsi="Times New Roman" w:cs="Times New Roman"/>
        </w:rPr>
      </w:pPr>
      <w:ins w:id="353" w:author="Unknown">
        <w:r>
          <w:rPr>
            <w:rStyle w:val="Strong"/>
            <w:rFonts w:ascii="Segoe UI" w:hAnsi="Segoe UI" w:cs="Segoe UI"/>
            <w:color w:val="333333"/>
            <w:shd w:val="clear" w:color="auto" w:fill="FFFFFF"/>
          </w:rPr>
          <w:t>NameComparator.java</w:t>
        </w:r>
      </w:ins>
    </w:p>
    <w:p w:rsidR="00CF0619" w:rsidRDefault="00CF0619" w:rsidP="00CF0619">
      <w:pPr>
        <w:pStyle w:val="NormalWeb"/>
        <w:shd w:val="clear" w:color="auto" w:fill="FFFFFF"/>
        <w:jc w:val="both"/>
        <w:rPr>
          <w:ins w:id="354" w:author="Unknown"/>
          <w:rFonts w:ascii="Segoe UI" w:hAnsi="Segoe UI" w:cs="Segoe UI"/>
          <w:color w:val="333333"/>
        </w:rPr>
      </w:pPr>
      <w:ins w:id="355" w:author="Unknown">
        <w:r>
          <w:rPr>
            <w:rFonts w:ascii="Segoe UI" w:hAnsi="Segoe UI" w:cs="Segoe UI"/>
            <w:color w:val="333333"/>
          </w:rPr>
          <w:t>This class provides comparison logic based on the name. In such case, we are using the compareTo() method of String class, which internally provides the comparison logic.</w:t>
        </w:r>
      </w:ins>
    </w:p>
    <w:p w:rsidR="00CF0619" w:rsidRDefault="00CF0619" w:rsidP="00CF0619">
      <w:pPr>
        <w:numPr>
          <w:ilvl w:val="0"/>
          <w:numId w:val="63"/>
        </w:numPr>
        <w:spacing w:after="0" w:line="375" w:lineRule="atLeast"/>
        <w:ind w:left="0"/>
        <w:jc w:val="both"/>
        <w:rPr>
          <w:ins w:id="356" w:author="Unknown"/>
          <w:rFonts w:ascii="Segoe UI" w:hAnsi="Segoe UI" w:cs="Segoe UI"/>
          <w:color w:val="000000"/>
        </w:rPr>
      </w:pPr>
      <w:ins w:id="357"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63"/>
        </w:numPr>
        <w:spacing w:after="0" w:line="375" w:lineRule="atLeast"/>
        <w:ind w:left="0"/>
        <w:jc w:val="both"/>
        <w:rPr>
          <w:ins w:id="358" w:author="Unknown"/>
          <w:rFonts w:ascii="Segoe UI" w:hAnsi="Segoe UI" w:cs="Segoe UI"/>
          <w:color w:val="000000"/>
        </w:rPr>
      </w:pPr>
      <w:ins w:id="359"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  </w:t>
        </w:r>
      </w:ins>
    </w:p>
    <w:p w:rsidR="00CF0619" w:rsidRDefault="00CF0619" w:rsidP="00CF0619">
      <w:pPr>
        <w:numPr>
          <w:ilvl w:val="0"/>
          <w:numId w:val="63"/>
        </w:numPr>
        <w:spacing w:after="0" w:line="375" w:lineRule="atLeast"/>
        <w:ind w:left="0"/>
        <w:jc w:val="both"/>
        <w:rPr>
          <w:ins w:id="360" w:author="Unknown"/>
          <w:rFonts w:ascii="Segoe UI" w:hAnsi="Segoe UI" w:cs="Segoe UI"/>
          <w:color w:val="000000"/>
        </w:rPr>
      </w:pPr>
      <w:ins w:id="361"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compare(Object o1,Object o2){  </w:t>
        </w:r>
      </w:ins>
    </w:p>
    <w:p w:rsidR="00CF0619" w:rsidRDefault="00CF0619" w:rsidP="00CF0619">
      <w:pPr>
        <w:numPr>
          <w:ilvl w:val="0"/>
          <w:numId w:val="63"/>
        </w:numPr>
        <w:spacing w:after="0" w:line="375" w:lineRule="atLeast"/>
        <w:ind w:left="0"/>
        <w:jc w:val="both"/>
        <w:rPr>
          <w:ins w:id="362" w:author="Unknown"/>
          <w:rFonts w:ascii="Segoe UI" w:hAnsi="Segoe UI" w:cs="Segoe UI"/>
          <w:color w:val="000000"/>
        </w:rPr>
      </w:pPr>
      <w:ins w:id="363" w:author="Unknown">
        <w:r>
          <w:rPr>
            <w:rFonts w:ascii="Segoe UI" w:hAnsi="Segoe UI" w:cs="Segoe UI"/>
            <w:color w:val="000000"/>
            <w:bdr w:val="none" w:sz="0" w:space="0" w:color="auto" w:frame="1"/>
          </w:rPr>
          <w:t>Student s1=(Student)o1;  </w:t>
        </w:r>
      </w:ins>
    </w:p>
    <w:p w:rsidR="00CF0619" w:rsidRDefault="00CF0619" w:rsidP="00CF0619">
      <w:pPr>
        <w:numPr>
          <w:ilvl w:val="0"/>
          <w:numId w:val="63"/>
        </w:numPr>
        <w:spacing w:after="0" w:line="375" w:lineRule="atLeast"/>
        <w:ind w:left="0"/>
        <w:jc w:val="both"/>
        <w:rPr>
          <w:ins w:id="364" w:author="Unknown"/>
          <w:rFonts w:ascii="Segoe UI" w:hAnsi="Segoe UI" w:cs="Segoe UI"/>
          <w:color w:val="000000"/>
        </w:rPr>
      </w:pPr>
      <w:ins w:id="365" w:author="Unknown">
        <w:r>
          <w:rPr>
            <w:rFonts w:ascii="Segoe UI" w:hAnsi="Segoe UI" w:cs="Segoe UI"/>
            <w:color w:val="000000"/>
            <w:bdr w:val="none" w:sz="0" w:space="0" w:color="auto" w:frame="1"/>
          </w:rPr>
          <w:t>Student s2=(Student)o2;  </w:t>
        </w:r>
      </w:ins>
    </w:p>
    <w:p w:rsidR="00CF0619" w:rsidRDefault="00CF0619" w:rsidP="00CF0619">
      <w:pPr>
        <w:numPr>
          <w:ilvl w:val="0"/>
          <w:numId w:val="63"/>
        </w:numPr>
        <w:spacing w:after="0" w:line="375" w:lineRule="atLeast"/>
        <w:ind w:left="0"/>
        <w:jc w:val="both"/>
        <w:rPr>
          <w:ins w:id="366" w:author="Unknown"/>
          <w:rFonts w:ascii="Segoe UI" w:hAnsi="Segoe UI" w:cs="Segoe UI"/>
          <w:color w:val="000000"/>
        </w:rPr>
      </w:pPr>
      <w:ins w:id="367" w:author="Unknown">
        <w:r>
          <w:rPr>
            <w:rFonts w:ascii="Segoe UI" w:hAnsi="Segoe UI" w:cs="Segoe UI"/>
            <w:color w:val="000000"/>
            <w:bdr w:val="none" w:sz="0" w:space="0" w:color="auto" w:frame="1"/>
          </w:rPr>
          <w:lastRenderedPageBreak/>
          <w:t>  </w:t>
        </w:r>
      </w:ins>
    </w:p>
    <w:p w:rsidR="00CF0619" w:rsidRDefault="00CF0619" w:rsidP="00CF0619">
      <w:pPr>
        <w:numPr>
          <w:ilvl w:val="0"/>
          <w:numId w:val="63"/>
        </w:numPr>
        <w:spacing w:after="0" w:line="375" w:lineRule="atLeast"/>
        <w:ind w:left="0"/>
        <w:jc w:val="both"/>
        <w:rPr>
          <w:ins w:id="368" w:author="Unknown"/>
          <w:rFonts w:ascii="Segoe UI" w:hAnsi="Segoe UI" w:cs="Segoe UI"/>
          <w:color w:val="000000"/>
        </w:rPr>
      </w:pPr>
      <w:ins w:id="369"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s1.name.compareTo(s2.name);  </w:t>
        </w:r>
      </w:ins>
    </w:p>
    <w:p w:rsidR="00CF0619" w:rsidRDefault="00CF0619" w:rsidP="00CF0619">
      <w:pPr>
        <w:numPr>
          <w:ilvl w:val="0"/>
          <w:numId w:val="63"/>
        </w:numPr>
        <w:spacing w:after="0" w:line="375" w:lineRule="atLeast"/>
        <w:ind w:left="0"/>
        <w:jc w:val="both"/>
        <w:rPr>
          <w:ins w:id="370" w:author="Unknown"/>
          <w:rFonts w:ascii="Segoe UI" w:hAnsi="Segoe UI" w:cs="Segoe UI"/>
          <w:color w:val="000000"/>
        </w:rPr>
      </w:pPr>
      <w:ins w:id="371" w:author="Unknown">
        <w:r>
          <w:rPr>
            <w:rFonts w:ascii="Segoe UI" w:hAnsi="Segoe UI" w:cs="Segoe UI"/>
            <w:color w:val="000000"/>
            <w:bdr w:val="none" w:sz="0" w:space="0" w:color="auto" w:frame="1"/>
          </w:rPr>
          <w:t>}  </w:t>
        </w:r>
      </w:ins>
    </w:p>
    <w:p w:rsidR="00CF0619" w:rsidRDefault="00CF0619" w:rsidP="00CF0619">
      <w:pPr>
        <w:numPr>
          <w:ilvl w:val="0"/>
          <w:numId w:val="63"/>
        </w:numPr>
        <w:spacing w:after="0" w:line="375" w:lineRule="atLeast"/>
        <w:ind w:left="0"/>
        <w:jc w:val="both"/>
        <w:rPr>
          <w:ins w:id="372" w:author="Unknown"/>
          <w:rFonts w:ascii="Segoe UI" w:hAnsi="Segoe UI" w:cs="Segoe UI"/>
          <w:color w:val="000000"/>
        </w:rPr>
      </w:pPr>
      <w:ins w:id="373" w:author="Unknown">
        <w:r>
          <w:rPr>
            <w:rFonts w:ascii="Segoe UI" w:hAnsi="Segoe UI" w:cs="Segoe UI"/>
            <w:color w:val="000000"/>
            <w:bdr w:val="none" w:sz="0" w:space="0" w:color="auto" w:frame="1"/>
          </w:rPr>
          <w:t>}  </w:t>
        </w:r>
      </w:ins>
    </w:p>
    <w:p w:rsidR="00CF0619" w:rsidRDefault="00CF0619" w:rsidP="00CF0619">
      <w:pPr>
        <w:spacing w:line="240" w:lineRule="auto"/>
        <w:rPr>
          <w:ins w:id="374" w:author="Unknown"/>
          <w:rFonts w:ascii="Times New Roman" w:hAnsi="Times New Roman" w:cs="Times New Roman"/>
        </w:rPr>
      </w:pPr>
      <w:ins w:id="375" w:author="Unknown">
        <w:r>
          <w:rPr>
            <w:rStyle w:val="Strong"/>
            <w:rFonts w:ascii="Segoe UI" w:hAnsi="Segoe UI" w:cs="Segoe UI"/>
            <w:color w:val="333333"/>
            <w:shd w:val="clear" w:color="auto" w:fill="FFFFFF"/>
          </w:rPr>
          <w:t>Simple.java</w:t>
        </w:r>
      </w:ins>
    </w:p>
    <w:p w:rsidR="00CF0619" w:rsidRDefault="00CF0619" w:rsidP="00CF0619">
      <w:pPr>
        <w:pStyle w:val="NormalWeb"/>
        <w:shd w:val="clear" w:color="auto" w:fill="FFFFFF"/>
        <w:jc w:val="both"/>
        <w:rPr>
          <w:ins w:id="376" w:author="Unknown"/>
          <w:rFonts w:ascii="Segoe UI" w:hAnsi="Segoe UI" w:cs="Segoe UI"/>
          <w:color w:val="333333"/>
        </w:rPr>
      </w:pPr>
      <w:ins w:id="377" w:author="Unknown">
        <w:r>
          <w:rPr>
            <w:rFonts w:ascii="Segoe UI" w:hAnsi="Segoe UI" w:cs="Segoe UI"/>
            <w:color w:val="333333"/>
          </w:rPr>
          <w:t>In this class, we are printing the values of the object by sorting on the basis of name and age.</w:t>
        </w:r>
      </w:ins>
    </w:p>
    <w:p w:rsidR="00CF0619" w:rsidRDefault="00CF0619" w:rsidP="00CF0619">
      <w:pPr>
        <w:numPr>
          <w:ilvl w:val="0"/>
          <w:numId w:val="64"/>
        </w:numPr>
        <w:spacing w:after="0" w:line="375" w:lineRule="atLeast"/>
        <w:ind w:left="0"/>
        <w:jc w:val="both"/>
        <w:rPr>
          <w:ins w:id="378" w:author="Unknown"/>
          <w:rFonts w:ascii="Segoe UI" w:hAnsi="Segoe UI" w:cs="Segoe UI"/>
          <w:color w:val="000000"/>
        </w:rPr>
      </w:pPr>
      <w:ins w:id="379"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64"/>
        </w:numPr>
        <w:spacing w:after="0" w:line="375" w:lineRule="atLeast"/>
        <w:ind w:left="0"/>
        <w:jc w:val="both"/>
        <w:rPr>
          <w:ins w:id="380" w:author="Unknown"/>
          <w:rFonts w:ascii="Segoe UI" w:hAnsi="Segoe UI" w:cs="Segoe UI"/>
          <w:color w:val="000000"/>
        </w:rPr>
      </w:pPr>
      <w:ins w:id="381"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ins>
    </w:p>
    <w:p w:rsidR="00CF0619" w:rsidRDefault="00CF0619" w:rsidP="00CF0619">
      <w:pPr>
        <w:numPr>
          <w:ilvl w:val="0"/>
          <w:numId w:val="64"/>
        </w:numPr>
        <w:spacing w:after="0" w:line="375" w:lineRule="atLeast"/>
        <w:ind w:left="0"/>
        <w:jc w:val="both"/>
        <w:rPr>
          <w:ins w:id="382" w:author="Unknown"/>
          <w:rFonts w:ascii="Segoe UI" w:hAnsi="Segoe UI" w:cs="Segoe UI"/>
          <w:color w:val="000000"/>
        </w:rPr>
      </w:pPr>
      <w:ins w:id="383"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384" w:author="Unknown"/>
          <w:rFonts w:ascii="Segoe UI" w:hAnsi="Segoe UI" w:cs="Segoe UI"/>
          <w:color w:val="000000"/>
        </w:rPr>
      </w:pPr>
      <w:ins w:id="385"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ins>
    </w:p>
    <w:p w:rsidR="00CF0619" w:rsidRDefault="00CF0619" w:rsidP="00CF0619">
      <w:pPr>
        <w:numPr>
          <w:ilvl w:val="0"/>
          <w:numId w:val="64"/>
        </w:numPr>
        <w:spacing w:after="0" w:line="375" w:lineRule="atLeast"/>
        <w:ind w:left="0"/>
        <w:jc w:val="both"/>
        <w:rPr>
          <w:ins w:id="386" w:author="Unknown"/>
          <w:rFonts w:ascii="Segoe UI" w:hAnsi="Segoe UI" w:cs="Segoe UI"/>
          <w:color w:val="000000"/>
        </w:rPr>
      </w:pPr>
      <w:ins w:id="387"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ins>
    </w:p>
    <w:p w:rsidR="00CF0619" w:rsidRDefault="00CF0619" w:rsidP="00CF0619">
      <w:pPr>
        <w:numPr>
          <w:ilvl w:val="0"/>
          <w:numId w:val="64"/>
        </w:numPr>
        <w:spacing w:after="0" w:line="375" w:lineRule="atLeast"/>
        <w:ind w:left="0"/>
        <w:jc w:val="both"/>
        <w:rPr>
          <w:ins w:id="388" w:author="Unknown"/>
          <w:rFonts w:ascii="Segoe UI" w:hAnsi="Segoe UI" w:cs="Segoe UI"/>
          <w:color w:val="000000"/>
        </w:rPr>
      </w:pPr>
      <w:ins w:id="389"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390" w:author="Unknown"/>
          <w:rFonts w:ascii="Segoe UI" w:hAnsi="Segoe UI" w:cs="Segoe UI"/>
          <w:color w:val="000000"/>
        </w:rPr>
      </w:pPr>
      <w:ins w:id="391" w:author="Unknown">
        <w:r>
          <w:rPr>
            <w:rFonts w:ascii="Segoe UI" w:hAnsi="Segoe UI" w:cs="Segoe UI"/>
            <w:color w:val="000000"/>
            <w:bdr w:val="none" w:sz="0" w:space="0" w:color="auto" w:frame="1"/>
          </w:rPr>
          <w:t>ArrayList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ins>
    </w:p>
    <w:p w:rsidR="00CF0619" w:rsidRDefault="00CF0619" w:rsidP="00CF0619">
      <w:pPr>
        <w:numPr>
          <w:ilvl w:val="0"/>
          <w:numId w:val="64"/>
        </w:numPr>
        <w:spacing w:after="0" w:line="375" w:lineRule="atLeast"/>
        <w:ind w:left="0"/>
        <w:jc w:val="both"/>
        <w:rPr>
          <w:ins w:id="392" w:author="Unknown"/>
          <w:rFonts w:ascii="Segoe UI" w:hAnsi="Segoe UI" w:cs="Segoe UI"/>
          <w:color w:val="000000"/>
        </w:rPr>
      </w:pPr>
      <w:ins w:id="393"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394" w:author="Unknown"/>
          <w:rFonts w:ascii="Segoe UI" w:hAnsi="Segoe UI" w:cs="Segoe UI"/>
          <w:color w:val="000000"/>
        </w:rPr>
      </w:pPr>
      <w:ins w:id="395"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396" w:author="Unknown"/>
          <w:rFonts w:ascii="Segoe UI" w:hAnsi="Segoe UI" w:cs="Segoe UI"/>
          <w:color w:val="000000"/>
        </w:rPr>
      </w:pPr>
      <w:ins w:id="397"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398" w:author="Unknown"/>
          <w:rFonts w:ascii="Segoe UI" w:hAnsi="Segoe UI" w:cs="Segoe UI"/>
          <w:color w:val="000000"/>
        </w:rPr>
      </w:pPr>
      <w:ins w:id="399"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00" w:author="Unknown"/>
          <w:rFonts w:ascii="Segoe UI" w:hAnsi="Segoe UI" w:cs="Segoe UI"/>
          <w:color w:val="000000"/>
        </w:rPr>
      </w:pPr>
      <w:ins w:id="401" w:author="Unknown">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Name"</w:t>
        </w:r>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02" w:author="Unknown"/>
          <w:rFonts w:ascii="Segoe UI" w:hAnsi="Segoe UI" w:cs="Segoe UI"/>
          <w:color w:val="000000"/>
        </w:rPr>
      </w:pPr>
      <w:ins w:id="403"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04" w:author="Unknown"/>
          <w:rFonts w:ascii="Segoe UI" w:hAnsi="Segoe UI" w:cs="Segoe UI"/>
          <w:color w:val="000000"/>
        </w:rPr>
      </w:pPr>
      <w:ins w:id="405" w:author="Unknown">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NameComparator());  </w:t>
        </w:r>
      </w:ins>
    </w:p>
    <w:p w:rsidR="00CF0619" w:rsidRDefault="00CF0619" w:rsidP="00CF0619">
      <w:pPr>
        <w:numPr>
          <w:ilvl w:val="0"/>
          <w:numId w:val="64"/>
        </w:numPr>
        <w:spacing w:after="0" w:line="375" w:lineRule="atLeast"/>
        <w:ind w:left="0"/>
        <w:jc w:val="both"/>
        <w:rPr>
          <w:ins w:id="406" w:author="Unknown"/>
          <w:rFonts w:ascii="Segoe UI" w:hAnsi="Segoe UI" w:cs="Segoe UI"/>
          <w:color w:val="000000"/>
        </w:rPr>
      </w:pPr>
      <w:ins w:id="407" w:author="Unknown">
        <w:r>
          <w:rPr>
            <w:rFonts w:ascii="Segoe UI" w:hAnsi="Segoe UI" w:cs="Segoe UI"/>
            <w:color w:val="000000"/>
            <w:bdr w:val="none" w:sz="0" w:space="0" w:color="auto" w:frame="1"/>
          </w:rPr>
          <w:t>Iterator itr=al.iterator();  </w:t>
        </w:r>
      </w:ins>
    </w:p>
    <w:p w:rsidR="00CF0619" w:rsidRDefault="00CF0619" w:rsidP="00CF0619">
      <w:pPr>
        <w:numPr>
          <w:ilvl w:val="0"/>
          <w:numId w:val="64"/>
        </w:numPr>
        <w:spacing w:after="0" w:line="375" w:lineRule="atLeast"/>
        <w:ind w:left="0"/>
        <w:jc w:val="both"/>
        <w:rPr>
          <w:ins w:id="408" w:author="Unknown"/>
          <w:rFonts w:ascii="Segoe UI" w:hAnsi="Segoe UI" w:cs="Segoe UI"/>
          <w:color w:val="000000"/>
        </w:rPr>
      </w:pPr>
      <w:ins w:id="409" w:author="Unknown">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ins>
    </w:p>
    <w:p w:rsidR="00CF0619" w:rsidRDefault="00CF0619" w:rsidP="00CF0619">
      <w:pPr>
        <w:numPr>
          <w:ilvl w:val="0"/>
          <w:numId w:val="64"/>
        </w:numPr>
        <w:spacing w:after="0" w:line="375" w:lineRule="atLeast"/>
        <w:ind w:left="0"/>
        <w:jc w:val="both"/>
        <w:rPr>
          <w:ins w:id="410" w:author="Unknown"/>
          <w:rFonts w:ascii="Segoe UI" w:hAnsi="Segoe UI" w:cs="Segoe UI"/>
          <w:color w:val="000000"/>
        </w:rPr>
      </w:pPr>
      <w:ins w:id="411" w:author="Unknown">
        <w:r>
          <w:rPr>
            <w:rFonts w:ascii="Segoe UI" w:hAnsi="Segoe UI" w:cs="Segoe UI"/>
            <w:color w:val="000000"/>
            <w:bdr w:val="none" w:sz="0" w:space="0" w:color="auto" w:frame="1"/>
          </w:rPr>
          <w:t>Student st=(Student)itr.next();  </w:t>
        </w:r>
      </w:ins>
    </w:p>
    <w:p w:rsidR="00CF0619" w:rsidRDefault="00CF0619" w:rsidP="00CF0619">
      <w:pPr>
        <w:numPr>
          <w:ilvl w:val="0"/>
          <w:numId w:val="64"/>
        </w:numPr>
        <w:spacing w:after="0" w:line="375" w:lineRule="atLeast"/>
        <w:ind w:left="0"/>
        <w:jc w:val="both"/>
        <w:rPr>
          <w:ins w:id="412" w:author="Unknown"/>
          <w:rFonts w:ascii="Segoe UI" w:hAnsi="Segoe UI" w:cs="Segoe UI"/>
          <w:color w:val="000000"/>
        </w:rPr>
      </w:pPr>
      <w:ins w:id="413" w:author="Unknown">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ins>
    </w:p>
    <w:p w:rsidR="00CF0619" w:rsidRDefault="00CF0619" w:rsidP="00CF0619">
      <w:pPr>
        <w:numPr>
          <w:ilvl w:val="0"/>
          <w:numId w:val="64"/>
        </w:numPr>
        <w:spacing w:after="0" w:line="375" w:lineRule="atLeast"/>
        <w:ind w:left="0"/>
        <w:jc w:val="both"/>
        <w:rPr>
          <w:ins w:id="414" w:author="Unknown"/>
          <w:rFonts w:ascii="Segoe UI" w:hAnsi="Segoe UI" w:cs="Segoe UI"/>
          <w:color w:val="000000"/>
        </w:rPr>
      </w:pPr>
      <w:ins w:id="415"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16" w:author="Unknown"/>
          <w:rFonts w:ascii="Segoe UI" w:hAnsi="Segoe UI" w:cs="Segoe UI"/>
          <w:color w:val="000000"/>
        </w:rPr>
      </w:pPr>
      <w:ins w:id="417"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18" w:author="Unknown"/>
          <w:rFonts w:ascii="Segoe UI" w:hAnsi="Segoe UI" w:cs="Segoe UI"/>
          <w:color w:val="000000"/>
        </w:rPr>
      </w:pPr>
      <w:ins w:id="419" w:author="Unknown">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age"</w:t>
        </w:r>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20" w:author="Unknown"/>
          <w:rFonts w:ascii="Segoe UI" w:hAnsi="Segoe UI" w:cs="Segoe UI"/>
          <w:color w:val="000000"/>
        </w:rPr>
      </w:pPr>
      <w:ins w:id="421"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22" w:author="Unknown"/>
          <w:rFonts w:ascii="Segoe UI" w:hAnsi="Segoe UI" w:cs="Segoe UI"/>
          <w:color w:val="000000"/>
        </w:rPr>
      </w:pPr>
      <w:ins w:id="423" w:author="Unknown">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AgeComparator());  </w:t>
        </w:r>
      </w:ins>
    </w:p>
    <w:p w:rsidR="00CF0619" w:rsidRDefault="00CF0619" w:rsidP="00CF0619">
      <w:pPr>
        <w:numPr>
          <w:ilvl w:val="0"/>
          <w:numId w:val="64"/>
        </w:numPr>
        <w:spacing w:after="0" w:line="375" w:lineRule="atLeast"/>
        <w:ind w:left="0"/>
        <w:jc w:val="both"/>
        <w:rPr>
          <w:ins w:id="424" w:author="Unknown"/>
          <w:rFonts w:ascii="Segoe UI" w:hAnsi="Segoe UI" w:cs="Segoe UI"/>
          <w:color w:val="000000"/>
        </w:rPr>
      </w:pPr>
      <w:ins w:id="425" w:author="Unknown">
        <w:r>
          <w:rPr>
            <w:rFonts w:ascii="Segoe UI" w:hAnsi="Segoe UI" w:cs="Segoe UI"/>
            <w:color w:val="000000"/>
            <w:bdr w:val="none" w:sz="0" w:space="0" w:color="auto" w:frame="1"/>
          </w:rPr>
          <w:t>Iterator itr2=al.iterator();  </w:t>
        </w:r>
      </w:ins>
    </w:p>
    <w:p w:rsidR="00CF0619" w:rsidRDefault="00CF0619" w:rsidP="00CF0619">
      <w:pPr>
        <w:numPr>
          <w:ilvl w:val="0"/>
          <w:numId w:val="64"/>
        </w:numPr>
        <w:spacing w:after="0" w:line="375" w:lineRule="atLeast"/>
        <w:ind w:left="0"/>
        <w:jc w:val="both"/>
        <w:rPr>
          <w:ins w:id="426" w:author="Unknown"/>
          <w:rFonts w:ascii="Segoe UI" w:hAnsi="Segoe UI" w:cs="Segoe UI"/>
          <w:color w:val="000000"/>
        </w:rPr>
      </w:pPr>
      <w:ins w:id="427" w:author="Unknown">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ins>
    </w:p>
    <w:p w:rsidR="00CF0619" w:rsidRDefault="00CF0619" w:rsidP="00CF0619">
      <w:pPr>
        <w:numPr>
          <w:ilvl w:val="0"/>
          <w:numId w:val="64"/>
        </w:numPr>
        <w:spacing w:after="0" w:line="375" w:lineRule="atLeast"/>
        <w:ind w:left="0"/>
        <w:jc w:val="both"/>
        <w:rPr>
          <w:ins w:id="428" w:author="Unknown"/>
          <w:rFonts w:ascii="Segoe UI" w:hAnsi="Segoe UI" w:cs="Segoe UI"/>
          <w:color w:val="000000"/>
        </w:rPr>
      </w:pPr>
      <w:ins w:id="429" w:author="Unknown">
        <w:r>
          <w:rPr>
            <w:rFonts w:ascii="Segoe UI" w:hAnsi="Segoe UI" w:cs="Segoe UI"/>
            <w:color w:val="000000"/>
            <w:bdr w:val="none" w:sz="0" w:space="0" w:color="auto" w:frame="1"/>
          </w:rPr>
          <w:t>Student st=(Student)itr2.next();  </w:t>
        </w:r>
      </w:ins>
    </w:p>
    <w:p w:rsidR="00CF0619" w:rsidRDefault="00CF0619" w:rsidP="00CF0619">
      <w:pPr>
        <w:numPr>
          <w:ilvl w:val="0"/>
          <w:numId w:val="64"/>
        </w:numPr>
        <w:spacing w:after="0" w:line="375" w:lineRule="atLeast"/>
        <w:ind w:left="0"/>
        <w:jc w:val="both"/>
        <w:rPr>
          <w:ins w:id="430" w:author="Unknown"/>
          <w:rFonts w:ascii="Segoe UI" w:hAnsi="Segoe UI" w:cs="Segoe UI"/>
          <w:color w:val="000000"/>
        </w:rPr>
      </w:pPr>
      <w:ins w:id="431" w:author="Unknown">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ins>
    </w:p>
    <w:p w:rsidR="00CF0619" w:rsidRDefault="00CF0619" w:rsidP="00CF0619">
      <w:pPr>
        <w:numPr>
          <w:ilvl w:val="0"/>
          <w:numId w:val="64"/>
        </w:numPr>
        <w:spacing w:after="0" w:line="375" w:lineRule="atLeast"/>
        <w:ind w:left="0"/>
        <w:jc w:val="both"/>
        <w:rPr>
          <w:ins w:id="432" w:author="Unknown"/>
          <w:rFonts w:ascii="Segoe UI" w:hAnsi="Segoe UI" w:cs="Segoe UI"/>
          <w:color w:val="000000"/>
        </w:rPr>
      </w:pPr>
      <w:ins w:id="433"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34" w:author="Unknown"/>
          <w:rFonts w:ascii="Segoe UI" w:hAnsi="Segoe UI" w:cs="Segoe UI"/>
          <w:color w:val="000000"/>
        </w:rPr>
      </w:pPr>
      <w:ins w:id="435"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36" w:author="Unknown"/>
          <w:rFonts w:ascii="Segoe UI" w:hAnsi="Segoe UI" w:cs="Segoe UI"/>
          <w:color w:val="000000"/>
        </w:rPr>
      </w:pPr>
      <w:ins w:id="437" w:author="Unknown">
        <w:r>
          <w:rPr>
            <w:rFonts w:ascii="Segoe UI" w:hAnsi="Segoe UI" w:cs="Segoe UI"/>
            <w:color w:val="000000"/>
            <w:bdr w:val="none" w:sz="0" w:space="0" w:color="auto" w:frame="1"/>
          </w:rPr>
          <w:lastRenderedPageBreak/>
          <w:t>  </w:t>
        </w:r>
      </w:ins>
    </w:p>
    <w:p w:rsidR="00CF0619" w:rsidRDefault="00CF0619" w:rsidP="00CF0619">
      <w:pPr>
        <w:numPr>
          <w:ilvl w:val="0"/>
          <w:numId w:val="64"/>
        </w:numPr>
        <w:spacing w:after="0" w:line="375" w:lineRule="atLeast"/>
        <w:ind w:left="0"/>
        <w:jc w:val="both"/>
        <w:rPr>
          <w:ins w:id="438" w:author="Unknown"/>
          <w:rFonts w:ascii="Segoe UI" w:hAnsi="Segoe UI" w:cs="Segoe UI"/>
          <w:color w:val="000000"/>
        </w:rPr>
      </w:pPr>
      <w:ins w:id="439" w:author="Unknown">
        <w:r>
          <w:rPr>
            <w:rFonts w:ascii="Segoe UI" w:hAnsi="Segoe UI" w:cs="Segoe UI"/>
            <w:color w:val="000000"/>
            <w:bdr w:val="none" w:sz="0" w:space="0" w:color="auto" w:frame="1"/>
          </w:rPr>
          <w:t>}  </w:t>
        </w:r>
      </w:ins>
    </w:p>
    <w:p w:rsidR="00CF0619" w:rsidRDefault="00CF0619" w:rsidP="00CF0619">
      <w:pPr>
        <w:numPr>
          <w:ilvl w:val="0"/>
          <w:numId w:val="64"/>
        </w:numPr>
        <w:spacing w:after="0" w:line="375" w:lineRule="atLeast"/>
        <w:ind w:left="0"/>
        <w:jc w:val="both"/>
        <w:rPr>
          <w:ins w:id="440" w:author="Unknown"/>
          <w:rFonts w:ascii="Segoe UI" w:hAnsi="Segoe UI" w:cs="Segoe UI"/>
          <w:color w:val="000000"/>
        </w:rPr>
      </w:pPr>
      <w:ins w:id="441" w:author="Unknown">
        <w:r>
          <w:rPr>
            <w:rFonts w:ascii="Segoe UI" w:hAnsi="Segoe UI" w:cs="Segoe UI"/>
            <w:color w:val="000000"/>
            <w:bdr w:val="none" w:sz="0" w:space="0" w:color="auto" w:frame="1"/>
          </w:rPr>
          <w:t>}  </w:t>
        </w:r>
      </w:ins>
    </w:p>
    <w:p w:rsidR="00CF0619" w:rsidRDefault="00CF0619" w:rsidP="00CF0619">
      <w:pPr>
        <w:pStyle w:val="HTMLPreformatted"/>
        <w:shd w:val="clear" w:color="auto" w:fill="1C1D1C"/>
        <w:jc w:val="both"/>
        <w:rPr>
          <w:ins w:id="442" w:author="Unknown"/>
          <w:color w:val="F9F9F9"/>
        </w:rPr>
      </w:pPr>
      <w:ins w:id="443" w:author="Unknown">
        <w:r>
          <w:rPr>
            <w:color w:val="F9F9F9"/>
          </w:rPr>
          <w:t xml:space="preserve">       Sorting by Name</w:t>
        </w:r>
      </w:ins>
    </w:p>
    <w:p w:rsidR="00CF0619" w:rsidRDefault="00CF0619" w:rsidP="00CF0619">
      <w:pPr>
        <w:pStyle w:val="HTMLPreformatted"/>
        <w:shd w:val="clear" w:color="auto" w:fill="1C1D1C"/>
        <w:jc w:val="both"/>
        <w:rPr>
          <w:ins w:id="444" w:author="Unknown"/>
          <w:color w:val="F9F9F9"/>
        </w:rPr>
      </w:pPr>
      <w:ins w:id="445" w:author="Unknown">
        <w:r>
          <w:rPr>
            <w:color w:val="F9F9F9"/>
          </w:rPr>
          <w:t xml:space="preserve">       106 Ajay 27</w:t>
        </w:r>
      </w:ins>
    </w:p>
    <w:p w:rsidR="00CF0619" w:rsidRDefault="00CF0619" w:rsidP="00CF0619">
      <w:pPr>
        <w:pStyle w:val="HTMLPreformatted"/>
        <w:shd w:val="clear" w:color="auto" w:fill="1C1D1C"/>
        <w:jc w:val="both"/>
        <w:rPr>
          <w:ins w:id="446" w:author="Unknown"/>
          <w:color w:val="F9F9F9"/>
        </w:rPr>
      </w:pPr>
      <w:ins w:id="447" w:author="Unknown">
        <w:r>
          <w:rPr>
            <w:color w:val="F9F9F9"/>
          </w:rPr>
          <w:t xml:space="preserve">       105 Jai 21</w:t>
        </w:r>
      </w:ins>
    </w:p>
    <w:p w:rsidR="00CF0619" w:rsidRDefault="00CF0619" w:rsidP="00CF0619">
      <w:pPr>
        <w:pStyle w:val="HTMLPreformatted"/>
        <w:shd w:val="clear" w:color="auto" w:fill="1C1D1C"/>
        <w:jc w:val="both"/>
        <w:rPr>
          <w:ins w:id="448" w:author="Unknown"/>
          <w:color w:val="F9F9F9"/>
        </w:rPr>
      </w:pPr>
      <w:ins w:id="449" w:author="Unknown">
        <w:r>
          <w:rPr>
            <w:color w:val="F9F9F9"/>
          </w:rPr>
          <w:t xml:space="preserve">       101 Vijay 23</w:t>
        </w:r>
      </w:ins>
    </w:p>
    <w:p w:rsidR="00CF0619" w:rsidRDefault="00CF0619" w:rsidP="00CF0619">
      <w:pPr>
        <w:pStyle w:val="HTMLPreformatted"/>
        <w:shd w:val="clear" w:color="auto" w:fill="1C1D1C"/>
        <w:jc w:val="both"/>
        <w:rPr>
          <w:ins w:id="450" w:author="Unknown"/>
          <w:color w:val="F9F9F9"/>
        </w:rPr>
      </w:pPr>
      <w:ins w:id="451" w:author="Unknown">
        <w:r>
          <w:rPr>
            <w:color w:val="F9F9F9"/>
          </w:rPr>
          <w:t xml:space="preserve">       </w:t>
        </w:r>
      </w:ins>
    </w:p>
    <w:p w:rsidR="00CF0619" w:rsidRDefault="00CF0619" w:rsidP="00CF0619">
      <w:pPr>
        <w:pStyle w:val="HTMLPreformatted"/>
        <w:shd w:val="clear" w:color="auto" w:fill="1C1D1C"/>
        <w:jc w:val="both"/>
        <w:rPr>
          <w:ins w:id="452" w:author="Unknown"/>
          <w:color w:val="F9F9F9"/>
        </w:rPr>
      </w:pPr>
      <w:ins w:id="453" w:author="Unknown">
        <w:r>
          <w:rPr>
            <w:color w:val="F9F9F9"/>
          </w:rPr>
          <w:t xml:space="preserve">       Sorting by age       </w:t>
        </w:r>
      </w:ins>
    </w:p>
    <w:p w:rsidR="00CF0619" w:rsidRDefault="00CF0619" w:rsidP="00CF0619">
      <w:pPr>
        <w:pStyle w:val="HTMLPreformatted"/>
        <w:shd w:val="clear" w:color="auto" w:fill="1C1D1C"/>
        <w:jc w:val="both"/>
        <w:rPr>
          <w:ins w:id="454" w:author="Unknown"/>
          <w:color w:val="F9F9F9"/>
        </w:rPr>
      </w:pPr>
      <w:ins w:id="455" w:author="Unknown">
        <w:r>
          <w:rPr>
            <w:color w:val="F9F9F9"/>
          </w:rPr>
          <w:t xml:space="preserve">       105 Jai 21</w:t>
        </w:r>
      </w:ins>
    </w:p>
    <w:p w:rsidR="00CF0619" w:rsidRDefault="00CF0619" w:rsidP="00CF0619">
      <w:pPr>
        <w:pStyle w:val="HTMLPreformatted"/>
        <w:shd w:val="clear" w:color="auto" w:fill="1C1D1C"/>
        <w:jc w:val="both"/>
        <w:rPr>
          <w:ins w:id="456" w:author="Unknown"/>
          <w:color w:val="F9F9F9"/>
        </w:rPr>
      </w:pPr>
      <w:ins w:id="457" w:author="Unknown">
        <w:r>
          <w:rPr>
            <w:color w:val="F9F9F9"/>
          </w:rPr>
          <w:t xml:space="preserve">       101 Vijay 23</w:t>
        </w:r>
      </w:ins>
    </w:p>
    <w:p w:rsidR="00CF0619" w:rsidRDefault="00CF0619" w:rsidP="00CF0619">
      <w:pPr>
        <w:pStyle w:val="HTMLPreformatted"/>
        <w:shd w:val="clear" w:color="auto" w:fill="1C1D1C"/>
        <w:jc w:val="both"/>
        <w:rPr>
          <w:ins w:id="458" w:author="Unknown"/>
          <w:color w:val="F9F9F9"/>
        </w:rPr>
      </w:pPr>
      <w:ins w:id="459" w:author="Unknown">
        <w:r>
          <w:rPr>
            <w:color w:val="F9F9F9"/>
          </w:rPr>
          <w:t xml:space="preserve">       106 Ajay 27</w:t>
        </w:r>
      </w:ins>
    </w:p>
    <w:p w:rsidR="00CF0619" w:rsidRDefault="00CF0619" w:rsidP="00CF0619">
      <w:pPr>
        <w:rPr>
          <w:ins w:id="460" w:author="Unknown"/>
          <w:rFonts w:ascii="Times New Roman" w:hAnsi="Times New Roman" w:cs="Times New Roman"/>
        </w:rPr>
      </w:pPr>
      <w:ins w:id="461" w:author="Unknown">
        <w:r>
          <w:pict>
            <v:rect id="_x0000_i1041" style="width:0;height:.75pt" o:hralign="left" o:hrstd="t" o:hrnoshade="t" o:hr="t" fillcolor="#d4d4d4" stroked="f"/>
          </w:pict>
        </w:r>
      </w:ins>
    </w:p>
    <w:p w:rsidR="00CF0619" w:rsidRDefault="00CF0619" w:rsidP="00CF0619">
      <w:pPr>
        <w:pStyle w:val="Heading2"/>
        <w:shd w:val="clear" w:color="auto" w:fill="FFFFFF"/>
        <w:spacing w:line="312" w:lineRule="atLeast"/>
        <w:jc w:val="both"/>
        <w:rPr>
          <w:ins w:id="462" w:author="Unknown"/>
          <w:rFonts w:ascii="Helvetica" w:hAnsi="Helvetica" w:cs="Helvetica"/>
          <w:b w:val="0"/>
          <w:bCs w:val="0"/>
          <w:color w:val="610B38"/>
          <w:sz w:val="38"/>
          <w:szCs w:val="38"/>
        </w:rPr>
      </w:pPr>
      <w:ins w:id="463" w:author="Unknown">
        <w:r>
          <w:rPr>
            <w:rFonts w:ascii="Helvetica" w:hAnsi="Helvetica" w:cs="Helvetica"/>
            <w:b w:val="0"/>
            <w:bCs w:val="0"/>
            <w:color w:val="610B38"/>
            <w:sz w:val="38"/>
            <w:szCs w:val="38"/>
          </w:rPr>
          <w:t>Java Comparator Example (Generic)</w:t>
        </w:r>
      </w:ins>
    </w:p>
    <w:p w:rsidR="00CF0619" w:rsidRDefault="00CF0619" w:rsidP="00CF0619">
      <w:pPr>
        <w:rPr>
          <w:ins w:id="464" w:author="Unknown"/>
          <w:rFonts w:ascii="Times New Roman" w:hAnsi="Times New Roman" w:cs="Times New Roman"/>
          <w:sz w:val="24"/>
          <w:szCs w:val="24"/>
        </w:rPr>
      </w:pPr>
      <w:ins w:id="465" w:author="Unknown">
        <w:r>
          <w:rPr>
            <w:rStyle w:val="Strong"/>
            <w:rFonts w:ascii="Segoe UI" w:hAnsi="Segoe UI" w:cs="Segoe UI"/>
            <w:color w:val="333333"/>
            <w:shd w:val="clear" w:color="auto" w:fill="FFFFFF"/>
          </w:rPr>
          <w:t>Student.java</w:t>
        </w:r>
      </w:ins>
    </w:p>
    <w:p w:rsidR="00CF0619" w:rsidRDefault="00CF0619" w:rsidP="00CF0619">
      <w:pPr>
        <w:numPr>
          <w:ilvl w:val="0"/>
          <w:numId w:val="65"/>
        </w:numPr>
        <w:spacing w:after="0" w:line="375" w:lineRule="atLeast"/>
        <w:ind w:left="0"/>
        <w:jc w:val="both"/>
        <w:rPr>
          <w:ins w:id="466" w:author="Unknown"/>
          <w:rFonts w:ascii="Segoe UI" w:hAnsi="Segoe UI" w:cs="Segoe UI"/>
          <w:color w:val="000000"/>
        </w:rPr>
      </w:pPr>
      <w:ins w:id="467"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ins>
    </w:p>
    <w:p w:rsidR="00CF0619" w:rsidRDefault="00CF0619" w:rsidP="00CF0619">
      <w:pPr>
        <w:numPr>
          <w:ilvl w:val="0"/>
          <w:numId w:val="65"/>
        </w:numPr>
        <w:spacing w:after="0" w:line="375" w:lineRule="atLeast"/>
        <w:ind w:left="0"/>
        <w:jc w:val="both"/>
        <w:rPr>
          <w:ins w:id="468" w:author="Unknown"/>
          <w:rFonts w:ascii="Segoe UI" w:hAnsi="Segoe UI" w:cs="Segoe UI"/>
          <w:color w:val="000000"/>
        </w:rPr>
      </w:pPr>
      <w:ins w:id="469" w:author="Unknown">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ins>
    </w:p>
    <w:p w:rsidR="00CF0619" w:rsidRDefault="00CF0619" w:rsidP="00CF0619">
      <w:pPr>
        <w:numPr>
          <w:ilvl w:val="0"/>
          <w:numId w:val="65"/>
        </w:numPr>
        <w:spacing w:after="0" w:line="375" w:lineRule="atLeast"/>
        <w:ind w:left="0"/>
        <w:jc w:val="both"/>
        <w:rPr>
          <w:ins w:id="470" w:author="Unknown"/>
          <w:rFonts w:ascii="Segoe UI" w:hAnsi="Segoe UI" w:cs="Segoe UI"/>
          <w:color w:val="000000"/>
        </w:rPr>
      </w:pPr>
      <w:ins w:id="471" w:author="Unknown">
        <w:r>
          <w:rPr>
            <w:rFonts w:ascii="Segoe UI" w:hAnsi="Segoe UI" w:cs="Segoe UI"/>
            <w:color w:val="000000"/>
            <w:bdr w:val="none" w:sz="0" w:space="0" w:color="auto" w:frame="1"/>
          </w:rPr>
          <w:t>String name;  </w:t>
        </w:r>
      </w:ins>
    </w:p>
    <w:p w:rsidR="00CF0619" w:rsidRDefault="00CF0619" w:rsidP="00CF0619">
      <w:pPr>
        <w:numPr>
          <w:ilvl w:val="0"/>
          <w:numId w:val="65"/>
        </w:numPr>
        <w:spacing w:after="0" w:line="375" w:lineRule="atLeast"/>
        <w:ind w:left="0"/>
        <w:jc w:val="both"/>
        <w:rPr>
          <w:ins w:id="472" w:author="Unknown"/>
          <w:rFonts w:ascii="Segoe UI" w:hAnsi="Segoe UI" w:cs="Segoe UI"/>
          <w:color w:val="000000"/>
        </w:rPr>
      </w:pPr>
      <w:ins w:id="473" w:author="Unknown">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65"/>
        </w:numPr>
        <w:spacing w:after="0" w:line="375" w:lineRule="atLeast"/>
        <w:ind w:left="0"/>
        <w:jc w:val="both"/>
        <w:rPr>
          <w:ins w:id="474" w:author="Unknown"/>
          <w:rFonts w:ascii="Segoe UI" w:hAnsi="Segoe UI" w:cs="Segoe UI"/>
          <w:color w:val="000000"/>
        </w:rPr>
      </w:pPr>
      <w:ins w:id="475" w:author="Unknown">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ins>
    </w:p>
    <w:p w:rsidR="00CF0619" w:rsidRDefault="00CF0619" w:rsidP="00CF0619">
      <w:pPr>
        <w:numPr>
          <w:ilvl w:val="0"/>
          <w:numId w:val="65"/>
        </w:numPr>
        <w:spacing w:after="0" w:line="375" w:lineRule="atLeast"/>
        <w:ind w:left="0"/>
        <w:jc w:val="both"/>
        <w:rPr>
          <w:ins w:id="476" w:author="Unknown"/>
          <w:rFonts w:ascii="Segoe UI" w:hAnsi="Segoe UI" w:cs="Segoe UI"/>
          <w:color w:val="000000"/>
        </w:rPr>
      </w:pPr>
      <w:ins w:id="477"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ins>
    </w:p>
    <w:p w:rsidR="00CF0619" w:rsidRDefault="00CF0619" w:rsidP="00CF0619">
      <w:pPr>
        <w:numPr>
          <w:ilvl w:val="0"/>
          <w:numId w:val="65"/>
        </w:numPr>
        <w:spacing w:after="0" w:line="375" w:lineRule="atLeast"/>
        <w:ind w:left="0"/>
        <w:jc w:val="both"/>
        <w:rPr>
          <w:ins w:id="478" w:author="Unknown"/>
          <w:rFonts w:ascii="Segoe UI" w:hAnsi="Segoe UI" w:cs="Segoe UI"/>
          <w:color w:val="000000"/>
        </w:rPr>
      </w:pPr>
      <w:ins w:id="479"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ins>
    </w:p>
    <w:p w:rsidR="00CF0619" w:rsidRDefault="00CF0619" w:rsidP="00CF0619">
      <w:pPr>
        <w:numPr>
          <w:ilvl w:val="0"/>
          <w:numId w:val="65"/>
        </w:numPr>
        <w:spacing w:after="0" w:line="375" w:lineRule="atLeast"/>
        <w:ind w:left="0"/>
        <w:jc w:val="both"/>
        <w:rPr>
          <w:ins w:id="480" w:author="Unknown"/>
          <w:rFonts w:ascii="Segoe UI" w:hAnsi="Segoe UI" w:cs="Segoe UI"/>
          <w:color w:val="000000"/>
        </w:rPr>
      </w:pPr>
      <w:ins w:id="481" w:author="Unknown">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ins>
    </w:p>
    <w:p w:rsidR="00CF0619" w:rsidRDefault="00CF0619" w:rsidP="00CF0619">
      <w:pPr>
        <w:numPr>
          <w:ilvl w:val="0"/>
          <w:numId w:val="65"/>
        </w:numPr>
        <w:spacing w:after="0" w:line="375" w:lineRule="atLeast"/>
        <w:ind w:left="0"/>
        <w:jc w:val="both"/>
        <w:rPr>
          <w:ins w:id="482" w:author="Unknown"/>
          <w:rFonts w:ascii="Segoe UI" w:hAnsi="Segoe UI" w:cs="Segoe UI"/>
          <w:color w:val="000000"/>
        </w:rPr>
      </w:pPr>
      <w:ins w:id="483" w:author="Unknown">
        <w:r>
          <w:rPr>
            <w:rFonts w:ascii="Segoe UI" w:hAnsi="Segoe UI" w:cs="Segoe UI"/>
            <w:color w:val="000000"/>
            <w:bdr w:val="none" w:sz="0" w:space="0" w:color="auto" w:frame="1"/>
          </w:rPr>
          <w:t>}  </w:t>
        </w:r>
      </w:ins>
    </w:p>
    <w:p w:rsidR="00CF0619" w:rsidRDefault="00CF0619" w:rsidP="00CF0619">
      <w:pPr>
        <w:numPr>
          <w:ilvl w:val="0"/>
          <w:numId w:val="65"/>
        </w:numPr>
        <w:spacing w:after="0" w:line="375" w:lineRule="atLeast"/>
        <w:ind w:left="0"/>
        <w:jc w:val="both"/>
        <w:rPr>
          <w:ins w:id="484" w:author="Unknown"/>
          <w:rFonts w:ascii="Segoe UI" w:hAnsi="Segoe UI" w:cs="Segoe UI"/>
          <w:color w:val="000000"/>
        </w:rPr>
      </w:pPr>
      <w:ins w:id="485" w:author="Unknown">
        <w:r>
          <w:rPr>
            <w:rFonts w:ascii="Segoe UI" w:hAnsi="Segoe UI" w:cs="Segoe UI"/>
            <w:color w:val="000000"/>
            <w:bdr w:val="none" w:sz="0" w:space="0" w:color="auto" w:frame="1"/>
          </w:rPr>
          <w:t>}  </w:t>
        </w:r>
      </w:ins>
    </w:p>
    <w:p w:rsidR="00CF0619" w:rsidRDefault="00CF0619" w:rsidP="00CF0619">
      <w:pPr>
        <w:spacing w:line="240" w:lineRule="auto"/>
        <w:rPr>
          <w:ins w:id="486" w:author="Unknown"/>
          <w:rFonts w:ascii="Times New Roman" w:hAnsi="Times New Roman" w:cs="Times New Roman"/>
        </w:rPr>
      </w:pPr>
      <w:ins w:id="487" w:author="Unknown">
        <w:r>
          <w:rPr>
            <w:rStyle w:val="Strong"/>
            <w:rFonts w:ascii="Segoe UI" w:hAnsi="Segoe UI" w:cs="Segoe UI"/>
            <w:color w:val="333333"/>
            <w:shd w:val="clear" w:color="auto" w:fill="FFFFFF"/>
          </w:rPr>
          <w:t>AgeComparator.java</w:t>
        </w:r>
      </w:ins>
    </w:p>
    <w:p w:rsidR="00CF0619" w:rsidRDefault="00CF0619" w:rsidP="00CF0619">
      <w:pPr>
        <w:numPr>
          <w:ilvl w:val="0"/>
          <w:numId w:val="66"/>
        </w:numPr>
        <w:spacing w:after="0" w:line="375" w:lineRule="atLeast"/>
        <w:ind w:left="0"/>
        <w:jc w:val="both"/>
        <w:rPr>
          <w:ins w:id="488" w:author="Unknown"/>
          <w:rFonts w:ascii="Segoe UI" w:hAnsi="Segoe UI" w:cs="Segoe UI"/>
          <w:color w:val="000000"/>
        </w:rPr>
      </w:pPr>
      <w:ins w:id="489"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66"/>
        </w:numPr>
        <w:spacing w:after="0" w:line="375" w:lineRule="atLeast"/>
        <w:ind w:left="0"/>
        <w:jc w:val="both"/>
        <w:rPr>
          <w:ins w:id="490" w:author="Unknown"/>
          <w:rFonts w:ascii="Segoe UI" w:hAnsi="Segoe UI" w:cs="Segoe UI"/>
          <w:color w:val="000000"/>
        </w:rPr>
      </w:pPr>
      <w:ins w:id="491"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AgeComparator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ins>
    </w:p>
    <w:p w:rsidR="00CF0619" w:rsidRDefault="00CF0619" w:rsidP="00CF0619">
      <w:pPr>
        <w:numPr>
          <w:ilvl w:val="0"/>
          <w:numId w:val="66"/>
        </w:numPr>
        <w:spacing w:after="0" w:line="375" w:lineRule="atLeast"/>
        <w:ind w:left="0"/>
        <w:jc w:val="both"/>
        <w:rPr>
          <w:ins w:id="492" w:author="Unknown"/>
          <w:rFonts w:ascii="Segoe UI" w:hAnsi="Segoe UI" w:cs="Segoe UI"/>
          <w:color w:val="000000"/>
        </w:rPr>
      </w:pPr>
      <w:ins w:id="493"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ins>
    </w:p>
    <w:p w:rsidR="00CF0619" w:rsidRDefault="00CF0619" w:rsidP="00CF0619">
      <w:pPr>
        <w:numPr>
          <w:ilvl w:val="0"/>
          <w:numId w:val="66"/>
        </w:numPr>
        <w:spacing w:after="0" w:line="375" w:lineRule="atLeast"/>
        <w:ind w:left="0"/>
        <w:jc w:val="both"/>
        <w:rPr>
          <w:ins w:id="494" w:author="Unknown"/>
          <w:rFonts w:ascii="Segoe UI" w:hAnsi="Segoe UI" w:cs="Segoe UI"/>
          <w:color w:val="000000"/>
        </w:rPr>
      </w:pPr>
      <w:ins w:id="495" w:author="Unknown">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(s1.age==s2.age)  </w:t>
        </w:r>
      </w:ins>
    </w:p>
    <w:p w:rsidR="00CF0619" w:rsidRDefault="00CF0619" w:rsidP="00CF0619">
      <w:pPr>
        <w:numPr>
          <w:ilvl w:val="0"/>
          <w:numId w:val="66"/>
        </w:numPr>
        <w:spacing w:after="0" w:line="375" w:lineRule="atLeast"/>
        <w:ind w:left="0"/>
        <w:jc w:val="both"/>
        <w:rPr>
          <w:ins w:id="496" w:author="Unknown"/>
          <w:rFonts w:ascii="Segoe UI" w:hAnsi="Segoe UI" w:cs="Segoe UI"/>
          <w:color w:val="000000"/>
        </w:rPr>
      </w:pPr>
      <w:ins w:id="497"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ins>
    </w:p>
    <w:p w:rsidR="00CF0619" w:rsidRDefault="00CF0619" w:rsidP="00CF0619">
      <w:pPr>
        <w:numPr>
          <w:ilvl w:val="0"/>
          <w:numId w:val="66"/>
        </w:numPr>
        <w:spacing w:after="0" w:line="375" w:lineRule="atLeast"/>
        <w:ind w:left="0"/>
        <w:jc w:val="both"/>
        <w:rPr>
          <w:ins w:id="498" w:author="Unknown"/>
          <w:rFonts w:ascii="Segoe UI" w:hAnsi="Segoe UI" w:cs="Segoe UI"/>
          <w:color w:val="000000"/>
        </w:rPr>
      </w:pPr>
      <w:ins w:id="499" w:author="Unknown">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(s1.age&gt;s2.age)  </w:t>
        </w:r>
      </w:ins>
    </w:p>
    <w:p w:rsidR="00CF0619" w:rsidRDefault="00CF0619" w:rsidP="00CF0619">
      <w:pPr>
        <w:numPr>
          <w:ilvl w:val="0"/>
          <w:numId w:val="66"/>
        </w:numPr>
        <w:spacing w:after="0" w:line="375" w:lineRule="atLeast"/>
        <w:ind w:left="0"/>
        <w:jc w:val="both"/>
        <w:rPr>
          <w:ins w:id="500" w:author="Unknown"/>
          <w:rFonts w:ascii="Segoe UI" w:hAnsi="Segoe UI" w:cs="Segoe UI"/>
          <w:color w:val="000000"/>
        </w:rPr>
      </w:pPr>
      <w:ins w:id="501"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66"/>
        </w:numPr>
        <w:spacing w:after="0" w:line="375" w:lineRule="atLeast"/>
        <w:ind w:left="0"/>
        <w:jc w:val="both"/>
        <w:rPr>
          <w:ins w:id="502" w:author="Unknown"/>
          <w:rFonts w:ascii="Segoe UI" w:hAnsi="Segoe UI" w:cs="Segoe UI"/>
          <w:color w:val="000000"/>
        </w:rPr>
      </w:pPr>
      <w:ins w:id="503" w:author="Unknown">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ins>
    </w:p>
    <w:p w:rsidR="00CF0619" w:rsidRDefault="00CF0619" w:rsidP="00CF0619">
      <w:pPr>
        <w:numPr>
          <w:ilvl w:val="0"/>
          <w:numId w:val="66"/>
        </w:numPr>
        <w:spacing w:after="0" w:line="375" w:lineRule="atLeast"/>
        <w:ind w:left="0"/>
        <w:jc w:val="both"/>
        <w:rPr>
          <w:ins w:id="504" w:author="Unknown"/>
          <w:rFonts w:ascii="Segoe UI" w:hAnsi="Segoe UI" w:cs="Segoe UI"/>
          <w:color w:val="000000"/>
        </w:rPr>
      </w:pPr>
      <w:ins w:id="505"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ins>
    </w:p>
    <w:p w:rsidR="00CF0619" w:rsidRDefault="00CF0619" w:rsidP="00CF0619">
      <w:pPr>
        <w:numPr>
          <w:ilvl w:val="0"/>
          <w:numId w:val="66"/>
        </w:numPr>
        <w:spacing w:after="0" w:line="375" w:lineRule="atLeast"/>
        <w:ind w:left="0"/>
        <w:jc w:val="both"/>
        <w:rPr>
          <w:ins w:id="506" w:author="Unknown"/>
          <w:rFonts w:ascii="Segoe UI" w:hAnsi="Segoe UI" w:cs="Segoe UI"/>
          <w:color w:val="000000"/>
        </w:rPr>
      </w:pPr>
      <w:ins w:id="507" w:author="Unknown">
        <w:r>
          <w:rPr>
            <w:rFonts w:ascii="Segoe UI" w:hAnsi="Segoe UI" w:cs="Segoe UI"/>
            <w:color w:val="000000"/>
            <w:bdr w:val="none" w:sz="0" w:space="0" w:color="auto" w:frame="1"/>
          </w:rPr>
          <w:t>}  </w:t>
        </w:r>
      </w:ins>
    </w:p>
    <w:p w:rsidR="00CF0619" w:rsidRDefault="00CF0619" w:rsidP="00CF0619">
      <w:pPr>
        <w:numPr>
          <w:ilvl w:val="0"/>
          <w:numId w:val="66"/>
        </w:numPr>
        <w:spacing w:after="0" w:line="375" w:lineRule="atLeast"/>
        <w:ind w:left="0"/>
        <w:jc w:val="both"/>
        <w:rPr>
          <w:ins w:id="508" w:author="Unknown"/>
          <w:rFonts w:ascii="Segoe UI" w:hAnsi="Segoe UI" w:cs="Segoe UI"/>
          <w:color w:val="000000"/>
        </w:rPr>
      </w:pPr>
      <w:ins w:id="509" w:author="Unknown">
        <w:r>
          <w:rPr>
            <w:rFonts w:ascii="Segoe UI" w:hAnsi="Segoe UI" w:cs="Segoe UI"/>
            <w:color w:val="000000"/>
            <w:bdr w:val="none" w:sz="0" w:space="0" w:color="auto" w:frame="1"/>
          </w:rPr>
          <w:t>}  </w:t>
        </w:r>
      </w:ins>
    </w:p>
    <w:p w:rsidR="00CF0619" w:rsidRDefault="00CF0619" w:rsidP="00CF0619">
      <w:pPr>
        <w:spacing w:line="240" w:lineRule="auto"/>
        <w:rPr>
          <w:ins w:id="510" w:author="Unknown"/>
          <w:rFonts w:ascii="Times New Roman" w:hAnsi="Times New Roman" w:cs="Times New Roman"/>
        </w:rPr>
      </w:pPr>
      <w:ins w:id="511" w:author="Unknown">
        <w:r>
          <w:rPr>
            <w:rStyle w:val="Strong"/>
            <w:rFonts w:ascii="Segoe UI" w:hAnsi="Segoe UI" w:cs="Segoe UI"/>
            <w:color w:val="333333"/>
            <w:shd w:val="clear" w:color="auto" w:fill="FFFFFF"/>
          </w:rPr>
          <w:t>NameComparator.java</w:t>
        </w:r>
      </w:ins>
    </w:p>
    <w:p w:rsidR="00CF0619" w:rsidRDefault="00CF0619" w:rsidP="00CF0619">
      <w:pPr>
        <w:pStyle w:val="NormalWeb"/>
        <w:shd w:val="clear" w:color="auto" w:fill="FFFFFF"/>
        <w:jc w:val="both"/>
        <w:rPr>
          <w:ins w:id="512" w:author="Unknown"/>
          <w:rFonts w:ascii="Segoe UI" w:hAnsi="Segoe UI" w:cs="Segoe UI"/>
          <w:color w:val="333333"/>
        </w:rPr>
      </w:pPr>
      <w:ins w:id="513" w:author="Unknown">
        <w:r>
          <w:rPr>
            <w:rFonts w:ascii="Segoe UI" w:hAnsi="Segoe UI" w:cs="Segoe UI"/>
            <w:color w:val="333333"/>
          </w:rPr>
          <w:lastRenderedPageBreak/>
          <w:t>This class provides comparison logic based on the name. In such case, we are using the compareTo() method of String class, which internally provides the comparison logic.</w:t>
        </w:r>
      </w:ins>
    </w:p>
    <w:p w:rsidR="00CF0619" w:rsidRDefault="00CF0619" w:rsidP="00CF0619">
      <w:pPr>
        <w:numPr>
          <w:ilvl w:val="0"/>
          <w:numId w:val="67"/>
        </w:numPr>
        <w:spacing w:after="0" w:line="375" w:lineRule="atLeast"/>
        <w:ind w:left="0"/>
        <w:jc w:val="both"/>
        <w:rPr>
          <w:ins w:id="514" w:author="Unknown"/>
          <w:rFonts w:ascii="Segoe UI" w:hAnsi="Segoe UI" w:cs="Segoe UI"/>
          <w:color w:val="000000"/>
        </w:rPr>
      </w:pPr>
      <w:ins w:id="515"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67"/>
        </w:numPr>
        <w:spacing w:after="0" w:line="375" w:lineRule="atLeast"/>
        <w:ind w:left="0"/>
        <w:jc w:val="both"/>
        <w:rPr>
          <w:ins w:id="516" w:author="Unknown"/>
          <w:rFonts w:ascii="Segoe UI" w:hAnsi="Segoe UI" w:cs="Segoe UI"/>
          <w:color w:val="000000"/>
        </w:rPr>
      </w:pPr>
      <w:ins w:id="517"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ins>
    </w:p>
    <w:p w:rsidR="00CF0619" w:rsidRDefault="00CF0619" w:rsidP="00CF0619">
      <w:pPr>
        <w:numPr>
          <w:ilvl w:val="0"/>
          <w:numId w:val="67"/>
        </w:numPr>
        <w:spacing w:after="0" w:line="375" w:lineRule="atLeast"/>
        <w:ind w:left="0"/>
        <w:jc w:val="both"/>
        <w:rPr>
          <w:ins w:id="518" w:author="Unknown"/>
          <w:rFonts w:ascii="Segoe UI" w:hAnsi="Segoe UI" w:cs="Segoe UI"/>
          <w:color w:val="000000"/>
        </w:rPr>
      </w:pPr>
      <w:ins w:id="519"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ins>
    </w:p>
    <w:p w:rsidR="00CF0619" w:rsidRDefault="00CF0619" w:rsidP="00CF0619">
      <w:pPr>
        <w:numPr>
          <w:ilvl w:val="0"/>
          <w:numId w:val="67"/>
        </w:numPr>
        <w:spacing w:after="0" w:line="375" w:lineRule="atLeast"/>
        <w:ind w:left="0"/>
        <w:jc w:val="both"/>
        <w:rPr>
          <w:ins w:id="520" w:author="Unknown"/>
          <w:rFonts w:ascii="Segoe UI" w:hAnsi="Segoe UI" w:cs="Segoe UI"/>
          <w:color w:val="000000"/>
        </w:rPr>
      </w:pPr>
      <w:ins w:id="521" w:author="Unknown">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s1.name.compareTo(s2.name);  </w:t>
        </w:r>
      </w:ins>
    </w:p>
    <w:p w:rsidR="00CF0619" w:rsidRDefault="00CF0619" w:rsidP="00CF0619">
      <w:pPr>
        <w:numPr>
          <w:ilvl w:val="0"/>
          <w:numId w:val="67"/>
        </w:numPr>
        <w:spacing w:after="0" w:line="375" w:lineRule="atLeast"/>
        <w:ind w:left="0"/>
        <w:jc w:val="both"/>
        <w:rPr>
          <w:ins w:id="522" w:author="Unknown"/>
          <w:rFonts w:ascii="Segoe UI" w:hAnsi="Segoe UI" w:cs="Segoe UI"/>
          <w:color w:val="000000"/>
        </w:rPr>
      </w:pPr>
      <w:ins w:id="523" w:author="Unknown">
        <w:r>
          <w:rPr>
            <w:rFonts w:ascii="Segoe UI" w:hAnsi="Segoe UI" w:cs="Segoe UI"/>
            <w:color w:val="000000"/>
            <w:bdr w:val="none" w:sz="0" w:space="0" w:color="auto" w:frame="1"/>
          </w:rPr>
          <w:t>}  </w:t>
        </w:r>
      </w:ins>
    </w:p>
    <w:p w:rsidR="00CF0619" w:rsidRDefault="00CF0619" w:rsidP="00CF0619">
      <w:pPr>
        <w:numPr>
          <w:ilvl w:val="0"/>
          <w:numId w:val="67"/>
        </w:numPr>
        <w:spacing w:after="0" w:line="375" w:lineRule="atLeast"/>
        <w:ind w:left="0"/>
        <w:jc w:val="both"/>
        <w:rPr>
          <w:ins w:id="524" w:author="Unknown"/>
          <w:rFonts w:ascii="Segoe UI" w:hAnsi="Segoe UI" w:cs="Segoe UI"/>
          <w:color w:val="000000"/>
        </w:rPr>
      </w:pPr>
      <w:ins w:id="525" w:author="Unknown">
        <w:r>
          <w:rPr>
            <w:rFonts w:ascii="Segoe UI" w:hAnsi="Segoe UI" w:cs="Segoe UI"/>
            <w:color w:val="000000"/>
            <w:bdr w:val="none" w:sz="0" w:space="0" w:color="auto" w:frame="1"/>
          </w:rPr>
          <w:t>}  </w:t>
        </w:r>
      </w:ins>
    </w:p>
    <w:p w:rsidR="00CF0619" w:rsidRDefault="00CF0619" w:rsidP="00CF0619">
      <w:pPr>
        <w:spacing w:line="240" w:lineRule="auto"/>
        <w:rPr>
          <w:ins w:id="526" w:author="Unknown"/>
          <w:rFonts w:ascii="Times New Roman" w:hAnsi="Times New Roman" w:cs="Times New Roman"/>
        </w:rPr>
      </w:pPr>
      <w:ins w:id="527" w:author="Unknown">
        <w:r>
          <w:rPr>
            <w:rStyle w:val="Strong"/>
            <w:rFonts w:ascii="Segoe UI" w:hAnsi="Segoe UI" w:cs="Segoe UI"/>
            <w:color w:val="333333"/>
            <w:shd w:val="clear" w:color="auto" w:fill="FFFFFF"/>
          </w:rPr>
          <w:t>Simple.java</w:t>
        </w:r>
      </w:ins>
    </w:p>
    <w:p w:rsidR="00CF0619" w:rsidRDefault="00CF0619" w:rsidP="00CF0619">
      <w:pPr>
        <w:pStyle w:val="NormalWeb"/>
        <w:shd w:val="clear" w:color="auto" w:fill="FFFFFF"/>
        <w:jc w:val="both"/>
        <w:rPr>
          <w:ins w:id="528" w:author="Unknown"/>
          <w:rFonts w:ascii="Segoe UI" w:hAnsi="Segoe UI" w:cs="Segoe UI"/>
          <w:color w:val="333333"/>
        </w:rPr>
      </w:pPr>
      <w:ins w:id="529" w:author="Unknown">
        <w:r>
          <w:rPr>
            <w:rFonts w:ascii="Segoe UI" w:hAnsi="Segoe UI" w:cs="Segoe UI"/>
            <w:color w:val="333333"/>
          </w:rPr>
          <w:t>In this class, we are printing the values of the object by sorting on the basis of name and age.</w:t>
        </w:r>
      </w:ins>
    </w:p>
    <w:p w:rsidR="00CF0619" w:rsidRDefault="00CF0619" w:rsidP="00CF0619">
      <w:pPr>
        <w:numPr>
          <w:ilvl w:val="0"/>
          <w:numId w:val="68"/>
        </w:numPr>
        <w:spacing w:after="0" w:line="375" w:lineRule="atLeast"/>
        <w:ind w:left="0"/>
        <w:jc w:val="both"/>
        <w:rPr>
          <w:ins w:id="530" w:author="Unknown"/>
          <w:rFonts w:ascii="Segoe UI" w:hAnsi="Segoe UI" w:cs="Segoe UI"/>
          <w:color w:val="000000"/>
        </w:rPr>
      </w:pPr>
      <w:ins w:id="531"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ins>
    </w:p>
    <w:p w:rsidR="00CF0619" w:rsidRDefault="00CF0619" w:rsidP="00CF0619">
      <w:pPr>
        <w:numPr>
          <w:ilvl w:val="0"/>
          <w:numId w:val="68"/>
        </w:numPr>
        <w:spacing w:after="0" w:line="375" w:lineRule="atLeast"/>
        <w:ind w:left="0"/>
        <w:jc w:val="both"/>
        <w:rPr>
          <w:ins w:id="532" w:author="Unknown"/>
          <w:rFonts w:ascii="Segoe UI" w:hAnsi="Segoe UI" w:cs="Segoe UI"/>
          <w:color w:val="000000"/>
        </w:rPr>
      </w:pPr>
      <w:ins w:id="533" w:author="Unknown">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ins>
    </w:p>
    <w:p w:rsidR="00CF0619" w:rsidRDefault="00CF0619" w:rsidP="00CF0619">
      <w:pPr>
        <w:numPr>
          <w:ilvl w:val="0"/>
          <w:numId w:val="68"/>
        </w:numPr>
        <w:spacing w:after="0" w:line="375" w:lineRule="atLeast"/>
        <w:ind w:left="0"/>
        <w:jc w:val="both"/>
        <w:rPr>
          <w:ins w:id="534" w:author="Unknown"/>
          <w:rFonts w:ascii="Segoe UI" w:hAnsi="Segoe UI" w:cs="Segoe UI"/>
          <w:color w:val="000000"/>
        </w:rPr>
      </w:pPr>
      <w:ins w:id="535" w:author="Unknown">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Simple{  </w:t>
        </w:r>
      </w:ins>
    </w:p>
    <w:p w:rsidR="00CF0619" w:rsidRDefault="00CF0619" w:rsidP="00CF0619">
      <w:pPr>
        <w:numPr>
          <w:ilvl w:val="0"/>
          <w:numId w:val="68"/>
        </w:numPr>
        <w:spacing w:after="0" w:line="375" w:lineRule="atLeast"/>
        <w:ind w:left="0"/>
        <w:jc w:val="both"/>
        <w:rPr>
          <w:ins w:id="536" w:author="Unknown"/>
          <w:rFonts w:ascii="Segoe UI" w:hAnsi="Segoe UI" w:cs="Segoe UI"/>
          <w:color w:val="000000"/>
        </w:rPr>
      </w:pPr>
      <w:ins w:id="537" w:author="Unknown">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ins>
    </w:p>
    <w:p w:rsidR="00CF0619" w:rsidRDefault="00CF0619" w:rsidP="00CF0619">
      <w:pPr>
        <w:numPr>
          <w:ilvl w:val="0"/>
          <w:numId w:val="68"/>
        </w:numPr>
        <w:spacing w:after="0" w:line="375" w:lineRule="atLeast"/>
        <w:ind w:left="0"/>
        <w:jc w:val="both"/>
        <w:rPr>
          <w:ins w:id="538" w:author="Unknown"/>
          <w:rFonts w:ascii="Segoe UI" w:hAnsi="Segoe UI" w:cs="Segoe UI"/>
          <w:color w:val="000000"/>
        </w:rPr>
      </w:pPr>
      <w:ins w:id="539" w:author="Unknown">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40" w:author="Unknown"/>
          <w:rFonts w:ascii="Segoe UI" w:hAnsi="Segoe UI" w:cs="Segoe UI"/>
          <w:color w:val="000000"/>
        </w:rPr>
      </w:pPr>
      <w:ins w:id="541" w:author="Unknown">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ins>
    </w:p>
    <w:p w:rsidR="00CF0619" w:rsidRDefault="00CF0619" w:rsidP="00CF0619">
      <w:pPr>
        <w:numPr>
          <w:ilvl w:val="0"/>
          <w:numId w:val="68"/>
        </w:numPr>
        <w:spacing w:after="0" w:line="375" w:lineRule="atLeast"/>
        <w:ind w:left="0"/>
        <w:jc w:val="both"/>
        <w:rPr>
          <w:ins w:id="542" w:author="Unknown"/>
          <w:rFonts w:ascii="Segoe UI" w:hAnsi="Segoe UI" w:cs="Segoe UI"/>
          <w:color w:val="000000"/>
        </w:rPr>
      </w:pPr>
      <w:ins w:id="543"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44" w:author="Unknown"/>
          <w:rFonts w:ascii="Segoe UI" w:hAnsi="Segoe UI" w:cs="Segoe UI"/>
          <w:color w:val="000000"/>
        </w:rPr>
      </w:pPr>
      <w:ins w:id="545"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46" w:author="Unknown"/>
          <w:rFonts w:ascii="Segoe UI" w:hAnsi="Segoe UI" w:cs="Segoe UI"/>
          <w:color w:val="000000"/>
        </w:rPr>
      </w:pPr>
      <w:ins w:id="547" w:author="Unknown">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48" w:author="Unknown"/>
          <w:rFonts w:ascii="Segoe UI" w:hAnsi="Segoe UI" w:cs="Segoe UI"/>
          <w:color w:val="000000"/>
        </w:rPr>
      </w:pPr>
      <w:ins w:id="549" w:author="Unknown">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50" w:author="Unknown"/>
          <w:rFonts w:ascii="Segoe UI" w:hAnsi="Segoe UI" w:cs="Segoe UI"/>
          <w:color w:val="000000"/>
        </w:rPr>
      </w:pPr>
      <w:ins w:id="551" w:author="Unknown">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Name"</w:t>
        </w:r>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52" w:author="Unknown"/>
          <w:rFonts w:ascii="Segoe UI" w:hAnsi="Segoe UI" w:cs="Segoe UI"/>
          <w:color w:val="000000"/>
        </w:rPr>
      </w:pPr>
      <w:ins w:id="553" w:author="Unknown">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54" w:author="Unknown"/>
          <w:rFonts w:ascii="Segoe UI" w:hAnsi="Segoe UI" w:cs="Segoe UI"/>
          <w:color w:val="000000"/>
        </w:rPr>
      </w:pPr>
      <w:ins w:id="555" w:author="Unknown">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NameComparator());  </w:t>
        </w:r>
      </w:ins>
    </w:p>
    <w:p w:rsidR="00CF0619" w:rsidRDefault="00CF0619" w:rsidP="00CF0619">
      <w:pPr>
        <w:numPr>
          <w:ilvl w:val="0"/>
          <w:numId w:val="68"/>
        </w:numPr>
        <w:spacing w:after="0" w:line="375" w:lineRule="atLeast"/>
        <w:ind w:left="0"/>
        <w:jc w:val="both"/>
        <w:rPr>
          <w:ins w:id="556" w:author="Unknown"/>
          <w:rFonts w:ascii="Segoe UI" w:hAnsi="Segoe UI" w:cs="Segoe UI"/>
          <w:color w:val="000000"/>
        </w:rPr>
      </w:pPr>
      <w:ins w:id="557" w:author="Unknown">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ins>
    </w:p>
    <w:p w:rsidR="00CF0619" w:rsidRDefault="00CF0619" w:rsidP="00CF0619">
      <w:pPr>
        <w:numPr>
          <w:ilvl w:val="0"/>
          <w:numId w:val="68"/>
        </w:numPr>
        <w:spacing w:after="0" w:line="375" w:lineRule="atLeast"/>
        <w:ind w:left="0"/>
        <w:jc w:val="both"/>
        <w:rPr>
          <w:ins w:id="558" w:author="Unknown"/>
          <w:rFonts w:ascii="Segoe UI" w:hAnsi="Segoe UI" w:cs="Segoe UI"/>
          <w:color w:val="000000"/>
        </w:rPr>
      </w:pPr>
      <w:ins w:id="559" w:author="Unknown">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ins>
    </w:p>
    <w:p w:rsidR="00CF0619" w:rsidRDefault="00CF0619" w:rsidP="00CF0619">
      <w:pPr>
        <w:numPr>
          <w:ilvl w:val="0"/>
          <w:numId w:val="68"/>
        </w:numPr>
        <w:spacing w:after="0" w:line="375" w:lineRule="atLeast"/>
        <w:ind w:left="0"/>
        <w:jc w:val="both"/>
        <w:rPr>
          <w:ins w:id="560" w:author="Unknown"/>
          <w:rFonts w:ascii="Segoe UI" w:hAnsi="Segoe UI" w:cs="Segoe UI"/>
          <w:color w:val="000000"/>
        </w:rPr>
      </w:pPr>
      <w:ins w:id="561" w:author="Unknown">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62" w:author="Unknown"/>
          <w:rFonts w:ascii="Segoe UI" w:hAnsi="Segoe UI" w:cs="Segoe UI"/>
          <w:color w:val="000000"/>
        </w:rPr>
      </w:pPr>
      <w:ins w:id="563" w:author="Unknown">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64" w:author="Unknown"/>
          <w:rFonts w:ascii="Segoe UI" w:hAnsi="Segoe UI" w:cs="Segoe UI"/>
          <w:color w:val="000000"/>
        </w:rPr>
      </w:pPr>
      <w:ins w:id="565" w:author="Unknown">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age"</w:t>
        </w:r>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66" w:author="Unknown"/>
          <w:rFonts w:ascii="Segoe UI" w:hAnsi="Segoe UI" w:cs="Segoe UI"/>
          <w:color w:val="000000"/>
        </w:rPr>
      </w:pPr>
      <w:ins w:id="567" w:author="Unknown">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68" w:author="Unknown"/>
          <w:rFonts w:ascii="Segoe UI" w:hAnsi="Segoe UI" w:cs="Segoe UI"/>
          <w:color w:val="000000"/>
        </w:rPr>
      </w:pPr>
      <w:ins w:id="569" w:author="Unknown">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AgeComparator());  </w:t>
        </w:r>
      </w:ins>
    </w:p>
    <w:p w:rsidR="00CF0619" w:rsidRDefault="00CF0619" w:rsidP="00CF0619">
      <w:pPr>
        <w:numPr>
          <w:ilvl w:val="0"/>
          <w:numId w:val="68"/>
        </w:numPr>
        <w:spacing w:after="0" w:line="375" w:lineRule="atLeast"/>
        <w:ind w:left="0"/>
        <w:jc w:val="both"/>
        <w:rPr>
          <w:ins w:id="570" w:author="Unknown"/>
          <w:rFonts w:ascii="Segoe UI" w:hAnsi="Segoe UI" w:cs="Segoe UI"/>
          <w:color w:val="000000"/>
        </w:rPr>
      </w:pPr>
      <w:ins w:id="571" w:author="Unknown">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ins>
    </w:p>
    <w:p w:rsidR="00CF0619" w:rsidRDefault="00CF0619" w:rsidP="00CF0619">
      <w:pPr>
        <w:numPr>
          <w:ilvl w:val="0"/>
          <w:numId w:val="68"/>
        </w:numPr>
        <w:spacing w:after="0" w:line="375" w:lineRule="atLeast"/>
        <w:ind w:left="0"/>
        <w:jc w:val="both"/>
        <w:rPr>
          <w:ins w:id="572" w:author="Unknown"/>
          <w:rFonts w:ascii="Segoe UI" w:hAnsi="Segoe UI" w:cs="Segoe UI"/>
          <w:color w:val="000000"/>
        </w:rPr>
      </w:pPr>
      <w:ins w:id="573" w:author="Unknown">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ins>
    </w:p>
    <w:p w:rsidR="00CF0619" w:rsidRDefault="00CF0619" w:rsidP="00CF0619">
      <w:pPr>
        <w:numPr>
          <w:ilvl w:val="0"/>
          <w:numId w:val="68"/>
        </w:numPr>
        <w:spacing w:after="0" w:line="375" w:lineRule="atLeast"/>
        <w:ind w:left="0"/>
        <w:jc w:val="both"/>
        <w:rPr>
          <w:ins w:id="574" w:author="Unknown"/>
          <w:rFonts w:ascii="Segoe UI" w:hAnsi="Segoe UI" w:cs="Segoe UI"/>
          <w:color w:val="000000"/>
        </w:rPr>
      </w:pPr>
      <w:ins w:id="575" w:author="Unknown">
        <w:r>
          <w:rPr>
            <w:rFonts w:ascii="Segoe UI" w:hAnsi="Segoe UI" w:cs="Segoe UI"/>
            <w:color w:val="000000"/>
            <w:bdr w:val="none" w:sz="0" w:space="0" w:color="auto" w:frame="1"/>
          </w:rPr>
          <w:t>}  </w:t>
        </w:r>
      </w:ins>
    </w:p>
    <w:p w:rsidR="00CF0619" w:rsidRDefault="00CF0619" w:rsidP="00CF0619">
      <w:pPr>
        <w:numPr>
          <w:ilvl w:val="0"/>
          <w:numId w:val="68"/>
        </w:numPr>
        <w:spacing w:after="0" w:line="375" w:lineRule="atLeast"/>
        <w:ind w:left="0"/>
        <w:jc w:val="both"/>
        <w:rPr>
          <w:ins w:id="576" w:author="Unknown"/>
          <w:rFonts w:ascii="Segoe UI" w:hAnsi="Segoe UI" w:cs="Segoe UI"/>
          <w:color w:val="000000"/>
        </w:rPr>
      </w:pPr>
      <w:ins w:id="577" w:author="Unknown">
        <w:r>
          <w:rPr>
            <w:rFonts w:ascii="Segoe UI" w:hAnsi="Segoe UI" w:cs="Segoe UI"/>
            <w:color w:val="000000"/>
            <w:bdr w:val="none" w:sz="0" w:space="0" w:color="auto" w:frame="1"/>
          </w:rPr>
          <w:lastRenderedPageBreak/>
          <w:t>}  </w:t>
        </w:r>
      </w:ins>
    </w:p>
    <w:p w:rsidR="00CF0619" w:rsidRDefault="00CF0619" w:rsidP="00CF0619">
      <w:pPr>
        <w:numPr>
          <w:ilvl w:val="0"/>
          <w:numId w:val="68"/>
        </w:numPr>
        <w:spacing w:after="0" w:line="375" w:lineRule="atLeast"/>
        <w:ind w:left="0"/>
        <w:jc w:val="both"/>
        <w:rPr>
          <w:ins w:id="578" w:author="Unknown"/>
          <w:rFonts w:ascii="Segoe UI" w:hAnsi="Segoe UI" w:cs="Segoe UI"/>
          <w:color w:val="000000"/>
        </w:rPr>
      </w:pPr>
      <w:ins w:id="579" w:author="Unknown">
        <w:r>
          <w:rPr>
            <w:rFonts w:ascii="Segoe UI" w:hAnsi="Segoe UI" w:cs="Segoe UI"/>
            <w:color w:val="000000"/>
            <w:bdr w:val="none" w:sz="0" w:space="0" w:color="auto" w:frame="1"/>
          </w:rPr>
          <w:t>}  </w:t>
        </w:r>
      </w:ins>
    </w:p>
    <w:p w:rsidR="00CF0619" w:rsidRDefault="00CF0619" w:rsidP="00CF0619">
      <w:pPr>
        <w:pStyle w:val="HTMLPreformatted"/>
        <w:shd w:val="clear" w:color="auto" w:fill="1C1D1C"/>
        <w:jc w:val="both"/>
        <w:rPr>
          <w:ins w:id="580" w:author="Unknown"/>
          <w:color w:val="F9F9F9"/>
        </w:rPr>
      </w:pPr>
      <w:ins w:id="581" w:author="Unknown">
        <w:r>
          <w:rPr>
            <w:color w:val="F9F9F9"/>
          </w:rPr>
          <w:t xml:space="preserve">       Sorting by Name</w:t>
        </w:r>
      </w:ins>
    </w:p>
    <w:p w:rsidR="00CF0619" w:rsidRDefault="00CF0619" w:rsidP="00CF0619">
      <w:pPr>
        <w:pStyle w:val="HTMLPreformatted"/>
        <w:shd w:val="clear" w:color="auto" w:fill="1C1D1C"/>
        <w:jc w:val="both"/>
        <w:rPr>
          <w:ins w:id="582" w:author="Unknown"/>
          <w:color w:val="F9F9F9"/>
        </w:rPr>
      </w:pPr>
      <w:ins w:id="583" w:author="Unknown">
        <w:r>
          <w:rPr>
            <w:color w:val="F9F9F9"/>
          </w:rPr>
          <w:t xml:space="preserve">       106 Ajay 27</w:t>
        </w:r>
      </w:ins>
    </w:p>
    <w:p w:rsidR="00CF0619" w:rsidRDefault="00CF0619" w:rsidP="00CF0619">
      <w:pPr>
        <w:pStyle w:val="HTMLPreformatted"/>
        <w:shd w:val="clear" w:color="auto" w:fill="1C1D1C"/>
        <w:jc w:val="both"/>
        <w:rPr>
          <w:ins w:id="584" w:author="Unknown"/>
          <w:color w:val="F9F9F9"/>
        </w:rPr>
      </w:pPr>
      <w:ins w:id="585" w:author="Unknown">
        <w:r>
          <w:rPr>
            <w:color w:val="F9F9F9"/>
          </w:rPr>
          <w:t xml:space="preserve">       105 Jai 21</w:t>
        </w:r>
      </w:ins>
    </w:p>
    <w:p w:rsidR="00CF0619" w:rsidRDefault="00CF0619" w:rsidP="00CF0619">
      <w:pPr>
        <w:pStyle w:val="HTMLPreformatted"/>
        <w:shd w:val="clear" w:color="auto" w:fill="1C1D1C"/>
        <w:jc w:val="both"/>
        <w:rPr>
          <w:ins w:id="586" w:author="Unknown"/>
          <w:color w:val="F9F9F9"/>
        </w:rPr>
      </w:pPr>
      <w:ins w:id="587" w:author="Unknown">
        <w:r>
          <w:rPr>
            <w:color w:val="F9F9F9"/>
          </w:rPr>
          <w:t xml:space="preserve">       101 Vijay 23</w:t>
        </w:r>
      </w:ins>
    </w:p>
    <w:p w:rsidR="00CF0619" w:rsidRDefault="00CF0619" w:rsidP="00CF0619">
      <w:pPr>
        <w:pStyle w:val="HTMLPreformatted"/>
        <w:shd w:val="clear" w:color="auto" w:fill="1C1D1C"/>
        <w:jc w:val="both"/>
        <w:rPr>
          <w:ins w:id="588" w:author="Unknown"/>
          <w:color w:val="F9F9F9"/>
        </w:rPr>
      </w:pPr>
    </w:p>
    <w:p w:rsidR="00CF0619" w:rsidRDefault="00CF0619" w:rsidP="00CF0619">
      <w:pPr>
        <w:pStyle w:val="HTMLPreformatted"/>
        <w:shd w:val="clear" w:color="auto" w:fill="1C1D1C"/>
        <w:jc w:val="both"/>
        <w:rPr>
          <w:ins w:id="589" w:author="Unknown"/>
          <w:color w:val="F9F9F9"/>
        </w:rPr>
      </w:pPr>
      <w:ins w:id="590" w:author="Unknown">
        <w:r>
          <w:rPr>
            <w:color w:val="F9F9F9"/>
          </w:rPr>
          <w:t xml:space="preserve">       Sorting by age     </w:t>
        </w:r>
      </w:ins>
    </w:p>
    <w:p w:rsidR="00CF0619" w:rsidRDefault="00CF0619" w:rsidP="00CF0619">
      <w:pPr>
        <w:pStyle w:val="HTMLPreformatted"/>
        <w:shd w:val="clear" w:color="auto" w:fill="1C1D1C"/>
        <w:jc w:val="both"/>
        <w:rPr>
          <w:ins w:id="591" w:author="Unknown"/>
          <w:color w:val="F9F9F9"/>
        </w:rPr>
      </w:pPr>
      <w:ins w:id="592" w:author="Unknown">
        <w:r>
          <w:rPr>
            <w:color w:val="F9F9F9"/>
          </w:rPr>
          <w:t xml:space="preserve">       105 Jai 21</w:t>
        </w:r>
      </w:ins>
    </w:p>
    <w:p w:rsidR="00CF0619" w:rsidRDefault="00CF0619" w:rsidP="00CF0619">
      <w:pPr>
        <w:pStyle w:val="HTMLPreformatted"/>
        <w:shd w:val="clear" w:color="auto" w:fill="1C1D1C"/>
        <w:jc w:val="both"/>
        <w:rPr>
          <w:ins w:id="593" w:author="Unknown"/>
          <w:color w:val="F9F9F9"/>
        </w:rPr>
      </w:pPr>
      <w:ins w:id="594" w:author="Unknown">
        <w:r>
          <w:rPr>
            <w:color w:val="F9F9F9"/>
          </w:rPr>
          <w:t xml:space="preserve">       101 Vijay 23</w:t>
        </w:r>
      </w:ins>
    </w:p>
    <w:p w:rsidR="00CF0619" w:rsidRDefault="00CF0619" w:rsidP="00CF0619">
      <w:pPr>
        <w:pStyle w:val="HTMLPreformatted"/>
        <w:shd w:val="clear" w:color="auto" w:fill="1C1D1C"/>
        <w:jc w:val="both"/>
        <w:rPr>
          <w:ins w:id="595" w:author="Unknown"/>
          <w:color w:val="F9F9F9"/>
        </w:rPr>
      </w:pPr>
      <w:ins w:id="596" w:author="Unknown">
        <w:r>
          <w:rPr>
            <w:color w:val="F9F9F9"/>
          </w:rPr>
          <w:t xml:space="preserve">       106 Ajay 27</w:t>
        </w:r>
      </w:ins>
    </w:p>
    <w:p w:rsidR="00CF0619" w:rsidRPr="00363FA7" w:rsidRDefault="00CF0619" w:rsidP="00CF0619">
      <w:pPr>
        <w:pStyle w:val="Heading3"/>
        <w:shd w:val="clear" w:color="auto" w:fill="FFFFFF"/>
        <w:spacing w:line="312" w:lineRule="atLeast"/>
        <w:jc w:val="both"/>
        <w:rPr>
          <w:rFonts w:ascii="Segoe UI" w:hAnsi="Segoe UI" w:cs="Segoe UI"/>
          <w:color w:val="333333"/>
        </w:rPr>
      </w:pPr>
    </w:p>
    <w:p w:rsidR="007B255C" w:rsidRDefault="00CF0619">
      <w:bookmarkStart w:id="597" w:name="_GoBack"/>
      <w:bookmarkEnd w:id="597"/>
    </w:p>
    <w:sectPr w:rsidR="007B2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AEF"/>
    <w:multiLevelType w:val="multilevel"/>
    <w:tmpl w:val="4C189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317435"/>
    <w:multiLevelType w:val="multilevel"/>
    <w:tmpl w:val="DA4C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F2B46"/>
    <w:multiLevelType w:val="multilevel"/>
    <w:tmpl w:val="9F8E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F28EB"/>
    <w:multiLevelType w:val="multilevel"/>
    <w:tmpl w:val="FA88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5D68B2"/>
    <w:multiLevelType w:val="multilevel"/>
    <w:tmpl w:val="92F0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A83275"/>
    <w:multiLevelType w:val="multilevel"/>
    <w:tmpl w:val="C5C8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CB5945"/>
    <w:multiLevelType w:val="multilevel"/>
    <w:tmpl w:val="C75C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664B3F"/>
    <w:multiLevelType w:val="multilevel"/>
    <w:tmpl w:val="D078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3957F3"/>
    <w:multiLevelType w:val="multilevel"/>
    <w:tmpl w:val="885A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C21C47"/>
    <w:multiLevelType w:val="multilevel"/>
    <w:tmpl w:val="0BD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DB6F6B"/>
    <w:multiLevelType w:val="multilevel"/>
    <w:tmpl w:val="756E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2C7CD8"/>
    <w:multiLevelType w:val="multilevel"/>
    <w:tmpl w:val="6F1E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2E30E3"/>
    <w:multiLevelType w:val="multilevel"/>
    <w:tmpl w:val="8702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4335DA"/>
    <w:multiLevelType w:val="multilevel"/>
    <w:tmpl w:val="549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7833C8"/>
    <w:multiLevelType w:val="multilevel"/>
    <w:tmpl w:val="8F08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036D41"/>
    <w:multiLevelType w:val="multilevel"/>
    <w:tmpl w:val="56764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03E31B3"/>
    <w:multiLevelType w:val="multilevel"/>
    <w:tmpl w:val="9CB6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C74055"/>
    <w:multiLevelType w:val="multilevel"/>
    <w:tmpl w:val="7B00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325BBF"/>
    <w:multiLevelType w:val="multilevel"/>
    <w:tmpl w:val="D330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FA30DE"/>
    <w:multiLevelType w:val="multilevel"/>
    <w:tmpl w:val="D102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C976AF"/>
    <w:multiLevelType w:val="multilevel"/>
    <w:tmpl w:val="F6D2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C6365B"/>
    <w:multiLevelType w:val="multilevel"/>
    <w:tmpl w:val="23E09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ACB6AE5"/>
    <w:multiLevelType w:val="multilevel"/>
    <w:tmpl w:val="6886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167E34"/>
    <w:multiLevelType w:val="multilevel"/>
    <w:tmpl w:val="AC8C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846F17"/>
    <w:multiLevelType w:val="multilevel"/>
    <w:tmpl w:val="1DFE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B064CC"/>
    <w:multiLevelType w:val="multilevel"/>
    <w:tmpl w:val="7718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CD51DF"/>
    <w:multiLevelType w:val="multilevel"/>
    <w:tmpl w:val="32C893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2E1C2EB4"/>
    <w:multiLevelType w:val="multilevel"/>
    <w:tmpl w:val="F080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5E59EB"/>
    <w:multiLevelType w:val="multilevel"/>
    <w:tmpl w:val="B8A6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221095"/>
    <w:multiLevelType w:val="multilevel"/>
    <w:tmpl w:val="ACF2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774C96"/>
    <w:multiLevelType w:val="multilevel"/>
    <w:tmpl w:val="B438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D01881"/>
    <w:multiLevelType w:val="multilevel"/>
    <w:tmpl w:val="9622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0122B2"/>
    <w:multiLevelType w:val="multilevel"/>
    <w:tmpl w:val="74F2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F10A7"/>
    <w:multiLevelType w:val="multilevel"/>
    <w:tmpl w:val="36829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389E55CC"/>
    <w:multiLevelType w:val="multilevel"/>
    <w:tmpl w:val="86D8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F22377"/>
    <w:multiLevelType w:val="multilevel"/>
    <w:tmpl w:val="7A60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F020135"/>
    <w:multiLevelType w:val="multilevel"/>
    <w:tmpl w:val="ED0A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F542D05"/>
    <w:multiLevelType w:val="multilevel"/>
    <w:tmpl w:val="A32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C02534"/>
    <w:multiLevelType w:val="multilevel"/>
    <w:tmpl w:val="013C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575E4C"/>
    <w:multiLevelType w:val="multilevel"/>
    <w:tmpl w:val="9C6A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BE4EAD"/>
    <w:multiLevelType w:val="multilevel"/>
    <w:tmpl w:val="288CD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4D0F6DAE"/>
    <w:multiLevelType w:val="multilevel"/>
    <w:tmpl w:val="DCC2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C75F42"/>
    <w:multiLevelType w:val="multilevel"/>
    <w:tmpl w:val="7EDA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F75742A"/>
    <w:multiLevelType w:val="multilevel"/>
    <w:tmpl w:val="A198D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521C32C7"/>
    <w:multiLevelType w:val="multilevel"/>
    <w:tmpl w:val="7A5C7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536F0E73"/>
    <w:multiLevelType w:val="multilevel"/>
    <w:tmpl w:val="23F2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725C72"/>
    <w:multiLevelType w:val="multilevel"/>
    <w:tmpl w:val="B87A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AB270E"/>
    <w:multiLevelType w:val="multilevel"/>
    <w:tmpl w:val="F900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936A70"/>
    <w:multiLevelType w:val="multilevel"/>
    <w:tmpl w:val="31222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5D0D7A84"/>
    <w:multiLevelType w:val="multilevel"/>
    <w:tmpl w:val="E404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0835B15"/>
    <w:multiLevelType w:val="multilevel"/>
    <w:tmpl w:val="EFEE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3976D4E"/>
    <w:multiLevelType w:val="multilevel"/>
    <w:tmpl w:val="5626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CE10A7"/>
    <w:multiLevelType w:val="multilevel"/>
    <w:tmpl w:val="21BE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B10A27"/>
    <w:multiLevelType w:val="multilevel"/>
    <w:tmpl w:val="6E42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CEC6B12"/>
    <w:multiLevelType w:val="multilevel"/>
    <w:tmpl w:val="B5D2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09D7BF8"/>
    <w:multiLevelType w:val="multilevel"/>
    <w:tmpl w:val="3BEE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391144"/>
    <w:multiLevelType w:val="multilevel"/>
    <w:tmpl w:val="3752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3583FF6"/>
    <w:multiLevelType w:val="multilevel"/>
    <w:tmpl w:val="102A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51043FD"/>
    <w:multiLevelType w:val="multilevel"/>
    <w:tmpl w:val="0646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81178FE"/>
    <w:multiLevelType w:val="multilevel"/>
    <w:tmpl w:val="D6FC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95222C7"/>
    <w:multiLevelType w:val="multilevel"/>
    <w:tmpl w:val="BE2C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9D10CDC"/>
    <w:multiLevelType w:val="multilevel"/>
    <w:tmpl w:val="EFF8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A3526AB"/>
    <w:multiLevelType w:val="multilevel"/>
    <w:tmpl w:val="3AB2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A5F5114"/>
    <w:multiLevelType w:val="multilevel"/>
    <w:tmpl w:val="6108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B5258BE"/>
    <w:multiLevelType w:val="multilevel"/>
    <w:tmpl w:val="8166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BE13B0F"/>
    <w:multiLevelType w:val="multilevel"/>
    <w:tmpl w:val="DB3C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F3543E"/>
    <w:multiLevelType w:val="multilevel"/>
    <w:tmpl w:val="2042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D3B1B16"/>
    <w:multiLevelType w:val="multilevel"/>
    <w:tmpl w:val="B58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67"/>
  </w:num>
  <w:num w:numId="3">
    <w:abstractNumId w:val="61"/>
  </w:num>
  <w:num w:numId="4">
    <w:abstractNumId w:val="48"/>
  </w:num>
  <w:num w:numId="5">
    <w:abstractNumId w:val="3"/>
  </w:num>
  <w:num w:numId="6">
    <w:abstractNumId w:val="4"/>
  </w:num>
  <w:num w:numId="7">
    <w:abstractNumId w:val="25"/>
  </w:num>
  <w:num w:numId="8">
    <w:abstractNumId w:val="34"/>
  </w:num>
  <w:num w:numId="9">
    <w:abstractNumId w:val="39"/>
  </w:num>
  <w:num w:numId="10">
    <w:abstractNumId w:val="45"/>
  </w:num>
  <w:num w:numId="11">
    <w:abstractNumId w:val="49"/>
  </w:num>
  <w:num w:numId="12">
    <w:abstractNumId w:val="10"/>
  </w:num>
  <w:num w:numId="13">
    <w:abstractNumId w:val="24"/>
  </w:num>
  <w:num w:numId="14">
    <w:abstractNumId w:val="36"/>
  </w:num>
  <w:num w:numId="15">
    <w:abstractNumId w:val="2"/>
  </w:num>
  <w:num w:numId="16">
    <w:abstractNumId w:val="38"/>
  </w:num>
  <w:num w:numId="17">
    <w:abstractNumId w:val="64"/>
  </w:num>
  <w:num w:numId="18">
    <w:abstractNumId w:val="43"/>
  </w:num>
  <w:num w:numId="19">
    <w:abstractNumId w:val="60"/>
  </w:num>
  <w:num w:numId="20">
    <w:abstractNumId w:val="63"/>
  </w:num>
  <w:num w:numId="21">
    <w:abstractNumId w:val="50"/>
  </w:num>
  <w:num w:numId="22">
    <w:abstractNumId w:val="20"/>
  </w:num>
  <w:num w:numId="23">
    <w:abstractNumId w:val="53"/>
  </w:num>
  <w:num w:numId="24">
    <w:abstractNumId w:val="40"/>
  </w:num>
  <w:num w:numId="25">
    <w:abstractNumId w:val="5"/>
  </w:num>
  <w:num w:numId="26">
    <w:abstractNumId w:val="37"/>
  </w:num>
  <w:num w:numId="27">
    <w:abstractNumId w:val="15"/>
  </w:num>
  <w:num w:numId="28">
    <w:abstractNumId w:val="30"/>
  </w:num>
  <w:num w:numId="29">
    <w:abstractNumId w:val="12"/>
  </w:num>
  <w:num w:numId="30">
    <w:abstractNumId w:val="8"/>
  </w:num>
  <w:num w:numId="31">
    <w:abstractNumId w:val="27"/>
  </w:num>
  <w:num w:numId="32">
    <w:abstractNumId w:val="59"/>
  </w:num>
  <w:num w:numId="33">
    <w:abstractNumId w:val="51"/>
  </w:num>
  <w:num w:numId="34">
    <w:abstractNumId w:val="1"/>
  </w:num>
  <w:num w:numId="35">
    <w:abstractNumId w:val="26"/>
  </w:num>
  <w:num w:numId="36">
    <w:abstractNumId w:val="65"/>
  </w:num>
  <w:num w:numId="37">
    <w:abstractNumId w:val="55"/>
  </w:num>
  <w:num w:numId="38">
    <w:abstractNumId w:val="54"/>
  </w:num>
  <w:num w:numId="39">
    <w:abstractNumId w:val="33"/>
  </w:num>
  <w:num w:numId="40">
    <w:abstractNumId w:val="11"/>
  </w:num>
  <w:num w:numId="41">
    <w:abstractNumId w:val="44"/>
  </w:num>
  <w:num w:numId="42">
    <w:abstractNumId w:val="42"/>
  </w:num>
  <w:num w:numId="43">
    <w:abstractNumId w:val="13"/>
  </w:num>
  <w:num w:numId="44">
    <w:abstractNumId w:val="0"/>
  </w:num>
  <w:num w:numId="45">
    <w:abstractNumId w:val="32"/>
  </w:num>
  <w:num w:numId="46">
    <w:abstractNumId w:val="41"/>
  </w:num>
  <w:num w:numId="47">
    <w:abstractNumId w:val="23"/>
  </w:num>
  <w:num w:numId="48">
    <w:abstractNumId w:val="62"/>
  </w:num>
  <w:num w:numId="49">
    <w:abstractNumId w:val="31"/>
  </w:num>
  <w:num w:numId="50">
    <w:abstractNumId w:val="66"/>
  </w:num>
  <w:num w:numId="51">
    <w:abstractNumId w:val="17"/>
  </w:num>
  <w:num w:numId="52">
    <w:abstractNumId w:val="56"/>
  </w:num>
  <w:num w:numId="53">
    <w:abstractNumId w:val="47"/>
  </w:num>
  <w:num w:numId="54">
    <w:abstractNumId w:val="21"/>
  </w:num>
  <w:num w:numId="55">
    <w:abstractNumId w:val="52"/>
  </w:num>
  <w:num w:numId="56">
    <w:abstractNumId w:val="18"/>
  </w:num>
  <w:num w:numId="57">
    <w:abstractNumId w:val="57"/>
  </w:num>
  <w:num w:numId="58">
    <w:abstractNumId w:val="58"/>
  </w:num>
  <w:num w:numId="59">
    <w:abstractNumId w:val="28"/>
  </w:num>
  <w:num w:numId="60">
    <w:abstractNumId w:val="7"/>
  </w:num>
  <w:num w:numId="61">
    <w:abstractNumId w:val="14"/>
  </w:num>
  <w:num w:numId="62">
    <w:abstractNumId w:val="9"/>
  </w:num>
  <w:num w:numId="63">
    <w:abstractNumId w:val="35"/>
  </w:num>
  <w:num w:numId="64">
    <w:abstractNumId w:val="6"/>
  </w:num>
  <w:num w:numId="65">
    <w:abstractNumId w:val="46"/>
  </w:num>
  <w:num w:numId="66">
    <w:abstractNumId w:val="19"/>
  </w:num>
  <w:num w:numId="67">
    <w:abstractNumId w:val="29"/>
  </w:num>
  <w:num w:numId="68">
    <w:abstractNumId w:val="1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19"/>
    <w:rsid w:val="005F51E6"/>
    <w:rsid w:val="0064580A"/>
    <w:rsid w:val="00CF0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19"/>
  </w:style>
  <w:style w:type="paragraph" w:styleId="Heading1">
    <w:name w:val="heading 1"/>
    <w:basedOn w:val="Normal"/>
    <w:link w:val="Heading1Char"/>
    <w:uiPriority w:val="9"/>
    <w:qFormat/>
    <w:rsid w:val="00CF0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F06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06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F06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06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F061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F0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0619"/>
    <w:rPr>
      <w:b/>
      <w:bCs/>
    </w:rPr>
  </w:style>
  <w:style w:type="character" w:styleId="Emphasis">
    <w:name w:val="Emphasis"/>
    <w:basedOn w:val="DefaultParagraphFont"/>
    <w:uiPriority w:val="20"/>
    <w:qFormat/>
    <w:rsid w:val="00CF0619"/>
    <w:rPr>
      <w:i/>
      <w:iCs/>
    </w:rPr>
  </w:style>
  <w:style w:type="character" w:styleId="Hyperlink">
    <w:name w:val="Hyperlink"/>
    <w:basedOn w:val="DefaultParagraphFont"/>
    <w:uiPriority w:val="99"/>
    <w:semiHidden/>
    <w:unhideWhenUsed/>
    <w:rsid w:val="00CF0619"/>
    <w:rPr>
      <w:color w:val="0000FF"/>
      <w:u w:val="single"/>
    </w:rPr>
  </w:style>
  <w:style w:type="paragraph" w:styleId="BalloonText">
    <w:name w:val="Balloon Text"/>
    <w:basedOn w:val="Normal"/>
    <w:link w:val="BalloonTextChar"/>
    <w:uiPriority w:val="99"/>
    <w:semiHidden/>
    <w:unhideWhenUsed/>
    <w:rsid w:val="00CF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619"/>
    <w:rPr>
      <w:rFonts w:ascii="Tahoma" w:hAnsi="Tahoma" w:cs="Tahoma"/>
      <w:sz w:val="16"/>
      <w:szCs w:val="16"/>
    </w:rPr>
  </w:style>
  <w:style w:type="character" w:customStyle="1" w:styleId="keyword">
    <w:name w:val="keyword"/>
    <w:basedOn w:val="DefaultParagraphFont"/>
    <w:rsid w:val="00CF0619"/>
  </w:style>
  <w:style w:type="character" w:customStyle="1" w:styleId="string">
    <w:name w:val="string"/>
    <w:basedOn w:val="DefaultParagraphFont"/>
    <w:rsid w:val="00CF0619"/>
  </w:style>
  <w:style w:type="character" w:customStyle="1" w:styleId="number">
    <w:name w:val="number"/>
    <w:basedOn w:val="DefaultParagraphFont"/>
    <w:rsid w:val="00CF0619"/>
  </w:style>
  <w:style w:type="character" w:customStyle="1" w:styleId="comment">
    <w:name w:val="comment"/>
    <w:basedOn w:val="DefaultParagraphFont"/>
    <w:rsid w:val="00CF0619"/>
  </w:style>
  <w:style w:type="paragraph" w:styleId="HTMLPreformatted">
    <w:name w:val="HTML Preformatted"/>
    <w:basedOn w:val="Normal"/>
    <w:link w:val="HTMLPreformattedChar"/>
    <w:uiPriority w:val="99"/>
    <w:semiHidden/>
    <w:unhideWhenUsed/>
    <w:rsid w:val="00CF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619"/>
    <w:rPr>
      <w:rFonts w:ascii="Courier New" w:eastAsia="Times New Roman" w:hAnsi="Courier New" w:cs="Courier New"/>
      <w:sz w:val="20"/>
      <w:szCs w:val="20"/>
      <w:lang w:eastAsia="en-IN"/>
    </w:rPr>
  </w:style>
  <w:style w:type="paragraph" w:customStyle="1" w:styleId="n">
    <w:name w:val="n"/>
    <w:basedOn w:val="Normal"/>
    <w:rsid w:val="00CF0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0619"/>
    <w:rPr>
      <w:rFonts w:ascii="Courier New" w:eastAsia="Times New Roman" w:hAnsi="Courier New" w:cs="Courier New"/>
      <w:sz w:val="20"/>
      <w:szCs w:val="20"/>
    </w:rPr>
  </w:style>
  <w:style w:type="character" w:customStyle="1" w:styleId="testit">
    <w:name w:val="testit"/>
    <w:basedOn w:val="DefaultParagraphFont"/>
    <w:rsid w:val="00CF0619"/>
  </w:style>
  <w:style w:type="paragraph" w:styleId="ListParagraph">
    <w:name w:val="List Paragraph"/>
    <w:basedOn w:val="Normal"/>
    <w:uiPriority w:val="34"/>
    <w:qFormat/>
    <w:rsid w:val="00CF0619"/>
    <w:pPr>
      <w:ind w:left="720"/>
      <w:contextualSpacing/>
    </w:pPr>
  </w:style>
  <w:style w:type="paragraph" w:customStyle="1" w:styleId="filename">
    <w:name w:val="filename"/>
    <w:basedOn w:val="Normal"/>
    <w:rsid w:val="00CF0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me">
    <w:name w:val="highlightme"/>
    <w:basedOn w:val="DefaultParagraphFont"/>
    <w:rsid w:val="00CF0619"/>
  </w:style>
  <w:style w:type="character" w:customStyle="1" w:styleId="jxvzy">
    <w:name w:val="_jxvzy"/>
    <w:basedOn w:val="DefaultParagraphFont"/>
    <w:rsid w:val="00CF0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19"/>
  </w:style>
  <w:style w:type="paragraph" w:styleId="Heading1">
    <w:name w:val="heading 1"/>
    <w:basedOn w:val="Normal"/>
    <w:link w:val="Heading1Char"/>
    <w:uiPriority w:val="9"/>
    <w:qFormat/>
    <w:rsid w:val="00CF0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F06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06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F06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06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F061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F0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0619"/>
    <w:rPr>
      <w:b/>
      <w:bCs/>
    </w:rPr>
  </w:style>
  <w:style w:type="character" w:styleId="Emphasis">
    <w:name w:val="Emphasis"/>
    <w:basedOn w:val="DefaultParagraphFont"/>
    <w:uiPriority w:val="20"/>
    <w:qFormat/>
    <w:rsid w:val="00CF0619"/>
    <w:rPr>
      <w:i/>
      <w:iCs/>
    </w:rPr>
  </w:style>
  <w:style w:type="character" w:styleId="Hyperlink">
    <w:name w:val="Hyperlink"/>
    <w:basedOn w:val="DefaultParagraphFont"/>
    <w:uiPriority w:val="99"/>
    <w:semiHidden/>
    <w:unhideWhenUsed/>
    <w:rsid w:val="00CF0619"/>
    <w:rPr>
      <w:color w:val="0000FF"/>
      <w:u w:val="single"/>
    </w:rPr>
  </w:style>
  <w:style w:type="paragraph" w:styleId="BalloonText">
    <w:name w:val="Balloon Text"/>
    <w:basedOn w:val="Normal"/>
    <w:link w:val="BalloonTextChar"/>
    <w:uiPriority w:val="99"/>
    <w:semiHidden/>
    <w:unhideWhenUsed/>
    <w:rsid w:val="00CF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619"/>
    <w:rPr>
      <w:rFonts w:ascii="Tahoma" w:hAnsi="Tahoma" w:cs="Tahoma"/>
      <w:sz w:val="16"/>
      <w:szCs w:val="16"/>
    </w:rPr>
  </w:style>
  <w:style w:type="character" w:customStyle="1" w:styleId="keyword">
    <w:name w:val="keyword"/>
    <w:basedOn w:val="DefaultParagraphFont"/>
    <w:rsid w:val="00CF0619"/>
  </w:style>
  <w:style w:type="character" w:customStyle="1" w:styleId="string">
    <w:name w:val="string"/>
    <w:basedOn w:val="DefaultParagraphFont"/>
    <w:rsid w:val="00CF0619"/>
  </w:style>
  <w:style w:type="character" w:customStyle="1" w:styleId="number">
    <w:name w:val="number"/>
    <w:basedOn w:val="DefaultParagraphFont"/>
    <w:rsid w:val="00CF0619"/>
  </w:style>
  <w:style w:type="character" w:customStyle="1" w:styleId="comment">
    <w:name w:val="comment"/>
    <w:basedOn w:val="DefaultParagraphFont"/>
    <w:rsid w:val="00CF0619"/>
  </w:style>
  <w:style w:type="paragraph" w:styleId="HTMLPreformatted">
    <w:name w:val="HTML Preformatted"/>
    <w:basedOn w:val="Normal"/>
    <w:link w:val="HTMLPreformattedChar"/>
    <w:uiPriority w:val="99"/>
    <w:semiHidden/>
    <w:unhideWhenUsed/>
    <w:rsid w:val="00CF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619"/>
    <w:rPr>
      <w:rFonts w:ascii="Courier New" w:eastAsia="Times New Roman" w:hAnsi="Courier New" w:cs="Courier New"/>
      <w:sz w:val="20"/>
      <w:szCs w:val="20"/>
      <w:lang w:eastAsia="en-IN"/>
    </w:rPr>
  </w:style>
  <w:style w:type="paragraph" w:customStyle="1" w:styleId="n">
    <w:name w:val="n"/>
    <w:basedOn w:val="Normal"/>
    <w:rsid w:val="00CF0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0619"/>
    <w:rPr>
      <w:rFonts w:ascii="Courier New" w:eastAsia="Times New Roman" w:hAnsi="Courier New" w:cs="Courier New"/>
      <w:sz w:val="20"/>
      <w:szCs w:val="20"/>
    </w:rPr>
  </w:style>
  <w:style w:type="character" w:customStyle="1" w:styleId="testit">
    <w:name w:val="testit"/>
    <w:basedOn w:val="DefaultParagraphFont"/>
    <w:rsid w:val="00CF0619"/>
  </w:style>
  <w:style w:type="paragraph" w:styleId="ListParagraph">
    <w:name w:val="List Paragraph"/>
    <w:basedOn w:val="Normal"/>
    <w:uiPriority w:val="34"/>
    <w:qFormat/>
    <w:rsid w:val="00CF0619"/>
    <w:pPr>
      <w:ind w:left="720"/>
      <w:contextualSpacing/>
    </w:pPr>
  </w:style>
  <w:style w:type="paragraph" w:customStyle="1" w:styleId="filename">
    <w:name w:val="filename"/>
    <w:basedOn w:val="Normal"/>
    <w:rsid w:val="00CF0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me">
    <w:name w:val="highlightme"/>
    <w:basedOn w:val="DefaultParagraphFont"/>
    <w:rsid w:val="00CF0619"/>
  </w:style>
  <w:style w:type="character" w:customStyle="1" w:styleId="jxvzy">
    <w:name w:val="_jxvzy"/>
    <w:basedOn w:val="DefaultParagraphFont"/>
    <w:rsid w:val="00CF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test.jsp?filename=ArrayListExample1" TargetMode="External"/><Relationship Id="rId21" Type="http://schemas.openxmlformats.org/officeDocument/2006/relationships/hyperlink" Target="https://www.javatpoint.com/java-arraylist-remove-method" TargetMode="External"/><Relationship Id="rId42" Type="http://schemas.openxmlformats.org/officeDocument/2006/relationships/hyperlink" Target="https://www.javatpoint.com/opr/test.jsp?filename=HashMapExample1" TargetMode="External"/><Relationship Id="rId47" Type="http://schemas.openxmlformats.org/officeDocument/2006/relationships/hyperlink" Target="https://www.javatpoint.com/java-collections-aslifoqueue-method" TargetMode="External"/><Relationship Id="rId63" Type="http://schemas.openxmlformats.org/officeDocument/2006/relationships/hyperlink" Target="https://www.javatpoint.com/java-collections-emptylistiterator-method" TargetMode="External"/><Relationship Id="rId68" Type="http://schemas.openxmlformats.org/officeDocument/2006/relationships/hyperlink" Target="https://www.javatpoint.com/java-collections-emptysortedmap-method" TargetMode="External"/><Relationship Id="rId84" Type="http://schemas.openxmlformats.org/officeDocument/2006/relationships/hyperlink" Target="https://www.javatpoint.com/java-collections-shuffle-method" TargetMode="External"/><Relationship Id="rId89" Type="http://schemas.openxmlformats.org/officeDocument/2006/relationships/hyperlink" Target="https://www.javatpoint.com/java-collections-swap-method" TargetMode="External"/><Relationship Id="rId7" Type="http://schemas.openxmlformats.org/officeDocument/2006/relationships/hyperlink" Target="https://www.javatpoint.com/interface-in-java" TargetMode="External"/><Relationship Id="rId71" Type="http://schemas.openxmlformats.org/officeDocument/2006/relationships/hyperlink" Target="https://www.javatpoint.com/java-collections-fill-method" TargetMode="External"/><Relationship Id="rId92" Type="http://schemas.openxmlformats.org/officeDocument/2006/relationships/hyperlink" Target="https://www.javatpoint.com/java-collections-synchronizedmap-method" TargetMode="External"/><Relationship Id="rId2" Type="http://schemas.openxmlformats.org/officeDocument/2006/relationships/styles" Target="styles.xml"/><Relationship Id="rId16" Type="http://schemas.openxmlformats.org/officeDocument/2006/relationships/hyperlink" Target="https://www.javatpoint.com/java-arraylist-addall-method" TargetMode="External"/><Relationship Id="rId29" Type="http://schemas.openxmlformats.org/officeDocument/2006/relationships/hyperlink" Target="https://www.javatpoint.com/opr/test.jsp?filename=ArrayListExample4" TargetMode="External"/><Relationship Id="rId107" Type="http://schemas.openxmlformats.org/officeDocument/2006/relationships/fontTable" Target="fontTable.xml"/><Relationship Id="rId11" Type="http://schemas.openxmlformats.org/officeDocument/2006/relationships/hyperlink" Target="https://www.javatpoint.com/java-list" TargetMode="External"/><Relationship Id="rId24" Type="http://schemas.openxmlformats.org/officeDocument/2006/relationships/hyperlink" Target="https://www.javatpoint.com/java-arraylist-retainall-method" TargetMode="External"/><Relationship Id="rId32" Type="http://schemas.openxmlformats.org/officeDocument/2006/relationships/image" Target="media/image5.png"/><Relationship Id="rId37" Type="http://schemas.openxmlformats.org/officeDocument/2006/relationships/hyperlink" Target="https://www.javatpoint.com/java-priorityqueue" TargetMode="External"/><Relationship Id="rId40" Type="http://schemas.openxmlformats.org/officeDocument/2006/relationships/hyperlink" Target="https://www.javatpoint.com/java-linkedhashmap" TargetMode="External"/><Relationship Id="rId45" Type="http://schemas.openxmlformats.org/officeDocument/2006/relationships/image" Target="media/image9.png"/><Relationship Id="rId53" Type="http://schemas.openxmlformats.org/officeDocument/2006/relationships/hyperlink" Target="https://www.javatpoint.com/java-collections-checkednavigableset-method" TargetMode="External"/><Relationship Id="rId58" Type="http://schemas.openxmlformats.org/officeDocument/2006/relationships/hyperlink" Target="https://www.javatpoint.com/java-collections-copy-method" TargetMode="External"/><Relationship Id="rId66" Type="http://schemas.openxmlformats.org/officeDocument/2006/relationships/hyperlink" Target="https://www.javatpoint.com/java-collections-emptynavigableset-method" TargetMode="External"/><Relationship Id="rId74" Type="http://schemas.openxmlformats.org/officeDocument/2006/relationships/hyperlink" Target="https://www.javatpoint.com/java-collections-lastindexofsublist-method" TargetMode="External"/><Relationship Id="rId79" Type="http://schemas.openxmlformats.org/officeDocument/2006/relationships/hyperlink" Target="https://www.javatpoint.com/java-collections-newsetfrommap-method" TargetMode="External"/><Relationship Id="rId87" Type="http://schemas.openxmlformats.org/officeDocument/2006/relationships/hyperlink" Target="https://www.javatpoint.com/java-collections-singletonmap-method" TargetMode="External"/><Relationship Id="rId102" Type="http://schemas.openxmlformats.org/officeDocument/2006/relationships/hyperlink" Target="https://www.javatpoint.com/java-collections-unmodifiablenavigableset-method" TargetMode="External"/><Relationship Id="rId5" Type="http://schemas.openxmlformats.org/officeDocument/2006/relationships/webSettings" Target="webSettings.xml"/><Relationship Id="rId61" Type="http://schemas.openxmlformats.org/officeDocument/2006/relationships/hyperlink" Target="https://www.javatpoint.com/java-collections-emptyiterator-method" TargetMode="External"/><Relationship Id="rId82" Type="http://schemas.openxmlformats.org/officeDocument/2006/relationships/hyperlink" Target="https://www.javatpoint.com/java-collections-reverseorder-method" TargetMode="External"/><Relationship Id="rId90" Type="http://schemas.openxmlformats.org/officeDocument/2006/relationships/hyperlink" Target="https://www.javatpoint.com/java-collections-synchronizedcollection-method" TargetMode="External"/><Relationship Id="rId95" Type="http://schemas.openxmlformats.org/officeDocument/2006/relationships/hyperlink" Target="https://www.javatpoint.com/java-collections-synchronizedset-method" TargetMode="External"/><Relationship Id="rId19" Type="http://schemas.openxmlformats.org/officeDocument/2006/relationships/hyperlink" Target="https://www.javatpoint.com/java-arraylist-iterator-method" TargetMode="External"/><Relationship Id="rId14" Type="http://schemas.openxmlformats.org/officeDocument/2006/relationships/hyperlink" Target="https://www.javatpoint.com/java-arraylist-add-method" TargetMode="External"/><Relationship Id="rId22" Type="http://schemas.openxmlformats.org/officeDocument/2006/relationships/hyperlink" Target="https://www.javatpoint.com/java-arraylist-removeall-method" TargetMode="External"/><Relationship Id="rId27" Type="http://schemas.openxmlformats.org/officeDocument/2006/relationships/hyperlink" Target="https://www.javatpoint.com/opr/test.jsp?filename=ArrayListExample2" TargetMode="External"/><Relationship Id="rId30" Type="http://schemas.openxmlformats.org/officeDocument/2006/relationships/image" Target="media/image3.png"/><Relationship Id="rId35" Type="http://schemas.openxmlformats.org/officeDocument/2006/relationships/hyperlink" Target="https://www.javatpoint.com/opr/test.jsp?filename=TestCollection11" TargetMode="External"/><Relationship Id="rId43" Type="http://schemas.openxmlformats.org/officeDocument/2006/relationships/hyperlink" Target="https://www.javatpoint.com/opr/test.jsp?filename=HashMapExample2" TargetMode="External"/><Relationship Id="rId48" Type="http://schemas.openxmlformats.org/officeDocument/2006/relationships/hyperlink" Target="https://www.javatpoint.com/java-collections-binarysearch-method" TargetMode="External"/><Relationship Id="rId56" Type="http://schemas.openxmlformats.org/officeDocument/2006/relationships/hyperlink" Target="https://www.javatpoint.com/java-collections-checkedsortedmap-method" TargetMode="External"/><Relationship Id="rId64" Type="http://schemas.openxmlformats.org/officeDocument/2006/relationships/hyperlink" Target="https://www.javatpoint.com/java-collections-emptymap-method" TargetMode="External"/><Relationship Id="rId69" Type="http://schemas.openxmlformats.org/officeDocument/2006/relationships/hyperlink" Target="https://www.javatpoint.com/java-collections-emptysortedset-method" TargetMode="External"/><Relationship Id="rId77" Type="http://schemas.openxmlformats.org/officeDocument/2006/relationships/hyperlink" Target="https://www.javatpoint.com/java-collections-min-method" TargetMode="External"/><Relationship Id="rId100" Type="http://schemas.openxmlformats.org/officeDocument/2006/relationships/hyperlink" Target="https://www.javatpoint.com/java-collections-unmodifiablemap-method" TargetMode="External"/><Relationship Id="rId105" Type="http://schemas.openxmlformats.org/officeDocument/2006/relationships/hyperlink" Target="https://www.javatpoint.com/java-collections-unmodifiablesortedset-method" TargetMode="External"/><Relationship Id="rId8" Type="http://schemas.openxmlformats.org/officeDocument/2006/relationships/image" Target="media/image1.png"/><Relationship Id="rId51" Type="http://schemas.openxmlformats.org/officeDocument/2006/relationships/hyperlink" Target="https://www.javatpoint.com/java-collections-checkedmap-method" TargetMode="External"/><Relationship Id="rId72" Type="http://schemas.openxmlformats.org/officeDocument/2006/relationships/hyperlink" Target="https://www.javatpoint.com/java-collections-frequency-method" TargetMode="External"/><Relationship Id="rId80" Type="http://schemas.openxmlformats.org/officeDocument/2006/relationships/hyperlink" Target="https://www.javatpoint.com/java-collections-replaceall-method" TargetMode="External"/><Relationship Id="rId85" Type="http://schemas.openxmlformats.org/officeDocument/2006/relationships/hyperlink" Target="https://www.javatpoint.com/java-collections-singleton-method" TargetMode="External"/><Relationship Id="rId93" Type="http://schemas.openxmlformats.org/officeDocument/2006/relationships/hyperlink" Target="https://www.javatpoint.com/java-collections-synchronizednavigablemap-method" TargetMode="External"/><Relationship Id="rId98" Type="http://schemas.openxmlformats.org/officeDocument/2006/relationships/hyperlink" Target="https://www.javatpoint.com/java-collections-unmodifiablecollection-method" TargetMode="External"/><Relationship Id="rId3" Type="http://schemas.microsoft.com/office/2007/relationships/stylesWithEffects" Target="stylesWithEffects.xml"/><Relationship Id="rId12" Type="http://schemas.openxmlformats.org/officeDocument/2006/relationships/hyperlink" Target="https://www.javatpoint.com/synchronization-in-java" TargetMode="External"/><Relationship Id="rId17" Type="http://schemas.openxmlformats.org/officeDocument/2006/relationships/hyperlink" Target="https://www.javatpoint.com/java-arraylist-addall-method" TargetMode="External"/><Relationship Id="rId25" Type="http://schemas.openxmlformats.org/officeDocument/2006/relationships/hyperlink" Target="https://www.javatpoint.com/generics-in-java" TargetMode="External"/><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s://www.javatpoint.com/java-collections-addall-method" TargetMode="External"/><Relationship Id="rId59" Type="http://schemas.openxmlformats.org/officeDocument/2006/relationships/hyperlink" Target="https://www.javatpoint.com/java-collections-disjoint-method" TargetMode="External"/><Relationship Id="rId67" Type="http://schemas.openxmlformats.org/officeDocument/2006/relationships/hyperlink" Target="https://www.javatpoint.com/java-collections-emptyset-method" TargetMode="External"/><Relationship Id="rId103" Type="http://schemas.openxmlformats.org/officeDocument/2006/relationships/hyperlink" Target="https://www.javatpoint.com/java-collections-unmodifiableset-method" TargetMode="External"/><Relationship Id="rId108" Type="http://schemas.openxmlformats.org/officeDocument/2006/relationships/theme" Target="theme/theme1.xml"/><Relationship Id="rId20" Type="http://schemas.openxmlformats.org/officeDocument/2006/relationships/hyperlink" Target="https://www.javatpoint.com/java-arraylist-listiterator-method" TargetMode="External"/><Relationship Id="rId41" Type="http://schemas.openxmlformats.org/officeDocument/2006/relationships/hyperlink" Target="https://www.javatpoint.com/java-treemap" TargetMode="External"/><Relationship Id="rId54" Type="http://schemas.openxmlformats.org/officeDocument/2006/relationships/hyperlink" Target="https://www.javatpoint.com/java-collections-checkedqueue-method" TargetMode="External"/><Relationship Id="rId62" Type="http://schemas.openxmlformats.org/officeDocument/2006/relationships/hyperlink" Target="https://www.javatpoint.com/java-collections-emptylist-method" TargetMode="External"/><Relationship Id="rId70" Type="http://schemas.openxmlformats.org/officeDocument/2006/relationships/hyperlink" Target="https://www.javatpoint.com/java-collections-enumeration-method" TargetMode="External"/><Relationship Id="rId75" Type="http://schemas.openxmlformats.org/officeDocument/2006/relationships/hyperlink" Target="https://www.javatpoint.com/java-collections-list-method" TargetMode="External"/><Relationship Id="rId83" Type="http://schemas.openxmlformats.org/officeDocument/2006/relationships/hyperlink" Target="https://www.javatpoint.com/java-collections-rotate-method" TargetMode="External"/><Relationship Id="rId88" Type="http://schemas.openxmlformats.org/officeDocument/2006/relationships/hyperlink" Target="https://www.javatpoint.com/java-collections-sort-method" TargetMode="External"/><Relationship Id="rId91" Type="http://schemas.openxmlformats.org/officeDocument/2006/relationships/hyperlink" Target="https://www.javatpoint.com/java-collections-synchronizedlist-method" TargetMode="External"/><Relationship Id="rId96" Type="http://schemas.openxmlformats.org/officeDocument/2006/relationships/hyperlink" Target="https://www.javatpoint.com/java-collections-synchronizedsortedmap-method"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5" Type="http://schemas.openxmlformats.org/officeDocument/2006/relationships/hyperlink" Target="https://www.javatpoint.com/java-arraylist-add-method" TargetMode="External"/><Relationship Id="rId23" Type="http://schemas.openxmlformats.org/officeDocument/2006/relationships/hyperlink" Target="https://www.javatpoint.com/java-arraylist-removerange-method" TargetMode="External"/><Relationship Id="rId28" Type="http://schemas.openxmlformats.org/officeDocument/2006/relationships/hyperlink" Target="https://www.javatpoint.com/opr/test.jsp?filename=ArrayListExample3" TargetMode="External"/><Relationship Id="rId36" Type="http://schemas.openxmlformats.org/officeDocument/2006/relationships/hyperlink" Target="https://www.javatpoint.com/java-hashmap" TargetMode="External"/><Relationship Id="rId49" Type="http://schemas.openxmlformats.org/officeDocument/2006/relationships/hyperlink" Target="https://www.javatpoint.com/java-collections-checkedcollection-method" TargetMode="External"/><Relationship Id="rId57" Type="http://schemas.openxmlformats.org/officeDocument/2006/relationships/hyperlink" Target="https://www.javatpoint.com/java-collections-checkedsortedset-method" TargetMode="External"/><Relationship Id="rId106" Type="http://schemas.openxmlformats.org/officeDocument/2006/relationships/hyperlink" Target="https://www.javatpoint.com/opr/test.jsp?filename=TestSort1" TargetMode="External"/><Relationship Id="rId10" Type="http://schemas.openxmlformats.org/officeDocument/2006/relationships/hyperlink" Target="https://www.javatpoint.com/array-in-java" TargetMode="External"/><Relationship Id="rId31" Type="http://schemas.openxmlformats.org/officeDocument/2006/relationships/image" Target="media/image4.png"/><Relationship Id="rId44" Type="http://schemas.openxmlformats.org/officeDocument/2006/relationships/image" Target="media/image8.png"/><Relationship Id="rId52" Type="http://schemas.openxmlformats.org/officeDocument/2006/relationships/hyperlink" Target="https://www.javatpoint.com/java-collections-checkednavigablemap-method" TargetMode="External"/><Relationship Id="rId60" Type="http://schemas.openxmlformats.org/officeDocument/2006/relationships/hyperlink" Target="https://www.javatpoint.com/java-collections-emptyenumeration-method" TargetMode="External"/><Relationship Id="rId65" Type="http://schemas.openxmlformats.org/officeDocument/2006/relationships/hyperlink" Target="https://www.javatpoint.com/java-collections-emptynavigablemap-method" TargetMode="External"/><Relationship Id="rId73" Type="http://schemas.openxmlformats.org/officeDocument/2006/relationships/hyperlink" Target="https://www.javatpoint.com/java-collections-indexofsublist-method" TargetMode="External"/><Relationship Id="rId78" Type="http://schemas.openxmlformats.org/officeDocument/2006/relationships/hyperlink" Target="https://www.javatpoint.com/java-collections-ncopies-method" TargetMode="External"/><Relationship Id="rId81" Type="http://schemas.openxmlformats.org/officeDocument/2006/relationships/hyperlink" Target="https://www.javatpoint.com/java-collections-reverse-method" TargetMode="External"/><Relationship Id="rId86" Type="http://schemas.openxmlformats.org/officeDocument/2006/relationships/hyperlink" Target="https://www.javatpoint.com/java-collections-singletonlist-method" TargetMode="External"/><Relationship Id="rId94" Type="http://schemas.openxmlformats.org/officeDocument/2006/relationships/hyperlink" Target="https://www.javatpoint.com/java-collections-synchronizednavigableset-method" TargetMode="External"/><Relationship Id="rId99" Type="http://schemas.openxmlformats.org/officeDocument/2006/relationships/hyperlink" Target="https://www.javatpoint.com/java-collections-unmodifiablelist-method" TargetMode="External"/><Relationship Id="rId101" Type="http://schemas.openxmlformats.org/officeDocument/2006/relationships/hyperlink" Target="https://www.javatpoint.com/java-collections-unmodifiablenavigablemap-method"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javatpoint.com/collections-in-java" TargetMode="External"/><Relationship Id="rId18" Type="http://schemas.openxmlformats.org/officeDocument/2006/relationships/hyperlink" Target="https://www.javatpoint.com/java-arraylist-clear-method" TargetMode="External"/><Relationship Id="rId39" Type="http://schemas.openxmlformats.org/officeDocument/2006/relationships/hyperlink" Target="https://www.javatpoint.com/java-hashmap" TargetMode="External"/><Relationship Id="rId34" Type="http://schemas.openxmlformats.org/officeDocument/2006/relationships/hyperlink" Target="https://www.javatpoint.com/opr/test.jsp?filename=TestCollection11" TargetMode="External"/><Relationship Id="rId50" Type="http://schemas.openxmlformats.org/officeDocument/2006/relationships/hyperlink" Target="https://www.javatpoint.com/java-collections-checkedlist-method" TargetMode="External"/><Relationship Id="rId55" Type="http://schemas.openxmlformats.org/officeDocument/2006/relationships/hyperlink" Target="https://www.javatpoint.com/java-collections-checkedset-method" TargetMode="External"/><Relationship Id="rId76" Type="http://schemas.openxmlformats.org/officeDocument/2006/relationships/hyperlink" Target="https://www.javatpoint.com/java-collections-max-method" TargetMode="External"/><Relationship Id="rId97" Type="http://schemas.openxmlformats.org/officeDocument/2006/relationships/hyperlink" Target="https://www.javatpoint.com/java-collections-synchronizedsortedset-method" TargetMode="External"/><Relationship Id="rId104" Type="http://schemas.openxmlformats.org/officeDocument/2006/relationships/hyperlink" Target="https://www.javatpoint.com/java-collections-unmodifiablesortedmap-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74</Pages>
  <Words>12862</Words>
  <Characters>73318</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2022-01-28T11:37:00Z</dcterms:created>
  <dcterms:modified xsi:type="dcterms:W3CDTF">2022-01-28T11:37:00Z</dcterms:modified>
</cp:coreProperties>
</file>